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EE48E" w14:textId="77777777" w:rsidR="00BA6FAA" w:rsidRDefault="00313A91">
      <w:pPr>
        <w:spacing w:line="240" w:lineRule="auto"/>
        <w:ind w:firstLineChars="2150" w:firstLine="6020"/>
        <w:jc w:val="left"/>
        <w:rPr>
          <w:rFonts w:ascii="Calibri" w:hAnsi="Calibri" w:cs="Times New Roman"/>
          <w:kern w:val="0"/>
          <w:szCs w:val="28"/>
          <w:lang w:eastAsia="en-US"/>
        </w:rPr>
      </w:pPr>
      <w:r>
        <w:rPr>
          <w:rFonts w:hint="eastAsia"/>
        </w:rPr>
        <w:t xml:space="preserve"> </w:t>
      </w:r>
      <w:proofErr w:type="spellStart"/>
      <w:r>
        <w:rPr>
          <w:rFonts w:ascii="Calibri" w:hAnsi="Calibri" w:cs="Times New Roman" w:hint="eastAsia"/>
          <w:kern w:val="0"/>
          <w:szCs w:val="28"/>
          <w:lang w:eastAsia="en-US"/>
        </w:rPr>
        <w:t>密级</w:t>
      </w:r>
      <w:proofErr w:type="spellEnd"/>
      <w:r>
        <w:rPr>
          <w:rFonts w:ascii="Calibri" w:hAnsi="Calibri" w:cs="Times New Roman" w:hint="eastAsia"/>
          <w:kern w:val="0"/>
          <w:szCs w:val="28"/>
          <w:lang w:eastAsia="en-US"/>
        </w:rPr>
        <w:t>：</w:t>
      </w:r>
      <w:r>
        <w:rPr>
          <w:rFonts w:ascii="Calibri" w:hAnsi="Calibri" w:cs="Times New Roman" w:hint="eastAsia"/>
          <w:kern w:val="0"/>
          <w:szCs w:val="28"/>
          <w:u w:val="single"/>
          <w:lang w:eastAsia="en-US"/>
        </w:rPr>
        <w:t xml:space="preserve">         </w:t>
      </w:r>
    </w:p>
    <w:p w14:paraId="36C2DDE6" w14:textId="77777777" w:rsidR="00BA6FAA" w:rsidRDefault="00313A91">
      <w:pPr>
        <w:spacing w:line="240" w:lineRule="auto"/>
        <w:ind w:firstLineChars="0" w:firstLine="0"/>
        <w:jc w:val="left"/>
        <w:rPr>
          <w:rFonts w:ascii="黑体" w:eastAsia="黑体" w:hAnsi="黑体" w:cs="Times New Roman"/>
          <w:kern w:val="0"/>
          <w:sz w:val="72"/>
          <w:szCs w:val="72"/>
          <w:lang w:eastAsia="en-US"/>
        </w:rPr>
      </w:pPr>
      <w:r>
        <w:rPr>
          <w:rFonts w:ascii="黑体" w:eastAsia="黑体" w:hAnsi="黑体" w:cs="Times New Roman"/>
          <w:noProof/>
          <w:kern w:val="0"/>
          <w:sz w:val="72"/>
          <w:szCs w:val="72"/>
          <w:lang w:eastAsia="en-US"/>
        </w:rPr>
        <w:drawing>
          <wp:inline distT="0" distB="0" distL="114300" distR="114300" wp14:anchorId="10008A4F" wp14:editId="7FC6A6ED">
            <wp:extent cx="2510155" cy="615950"/>
            <wp:effectExtent l="0" t="0" r="4445" b="12700"/>
            <wp:docPr id="4" name="图片 1" descr="南昌师范学院1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南昌师范学院1_副本"/>
                    <pic:cNvPicPr>
                      <a:picLocks noChangeAspect="1"/>
                    </pic:cNvPicPr>
                  </pic:nvPicPr>
                  <pic:blipFill>
                    <a:blip r:embed="rId9"/>
                    <a:stretch>
                      <a:fillRect/>
                    </a:stretch>
                  </pic:blipFill>
                  <pic:spPr>
                    <a:xfrm>
                      <a:off x="0" y="0"/>
                      <a:ext cx="2510155" cy="615950"/>
                    </a:xfrm>
                    <a:prstGeom prst="rect">
                      <a:avLst/>
                    </a:prstGeom>
                    <a:noFill/>
                    <a:ln w="9525">
                      <a:noFill/>
                    </a:ln>
                  </pic:spPr>
                </pic:pic>
              </a:graphicData>
            </a:graphic>
          </wp:inline>
        </w:drawing>
      </w:r>
    </w:p>
    <w:p w14:paraId="6CC790E0" w14:textId="77777777" w:rsidR="00BA6FAA" w:rsidRDefault="00BA6FAA">
      <w:pPr>
        <w:spacing w:line="560" w:lineRule="exact"/>
        <w:ind w:firstLineChars="0" w:firstLine="0"/>
        <w:jc w:val="distribute"/>
        <w:rPr>
          <w:rFonts w:ascii="黑体" w:eastAsia="黑体" w:hAnsi="黑体" w:cs="Times New Roman"/>
          <w:b/>
          <w:kern w:val="0"/>
          <w:sz w:val="60"/>
          <w:szCs w:val="44"/>
          <w:lang w:eastAsia="en-US"/>
        </w:rPr>
      </w:pPr>
    </w:p>
    <w:p w14:paraId="3F0DD6CA" w14:textId="77777777" w:rsidR="00BA6FAA" w:rsidRDefault="00BA6FAA">
      <w:pPr>
        <w:spacing w:line="560" w:lineRule="exact"/>
        <w:ind w:firstLineChars="0" w:firstLine="0"/>
        <w:jc w:val="distribute"/>
        <w:rPr>
          <w:rFonts w:ascii="黑体" w:eastAsia="黑体" w:hAnsi="黑体" w:cs="Times New Roman"/>
          <w:b/>
          <w:kern w:val="0"/>
          <w:sz w:val="60"/>
          <w:szCs w:val="44"/>
          <w:lang w:eastAsia="en-US"/>
        </w:rPr>
      </w:pPr>
    </w:p>
    <w:p w14:paraId="10F5CF23" w14:textId="77777777" w:rsidR="00BA6FAA" w:rsidRDefault="00313A91">
      <w:pPr>
        <w:spacing w:line="240" w:lineRule="auto"/>
        <w:ind w:firstLineChars="0" w:firstLine="0"/>
        <w:jc w:val="center"/>
        <w:outlineLvl w:val="0"/>
        <w:rPr>
          <w:rFonts w:ascii="微软雅黑" w:eastAsia="微软雅黑" w:hAnsi="微软雅黑" w:cs="Times New Roman"/>
          <w:b/>
          <w:kern w:val="0"/>
          <w:sz w:val="84"/>
          <w:szCs w:val="84"/>
        </w:rPr>
      </w:pPr>
      <w:bookmarkStart w:id="0" w:name="_Toc97752489"/>
      <w:bookmarkStart w:id="1" w:name="_Toc97753433"/>
      <w:bookmarkStart w:id="2" w:name="_Toc507862085"/>
      <w:r>
        <w:rPr>
          <w:rFonts w:ascii="微软雅黑" w:eastAsia="微软雅黑" w:hAnsi="微软雅黑" w:cs="Times New Roman" w:hint="eastAsia"/>
          <w:b/>
          <w:kern w:val="0"/>
          <w:sz w:val="84"/>
          <w:szCs w:val="84"/>
        </w:rPr>
        <w:t xml:space="preserve">本 科 毕 业 </w:t>
      </w:r>
      <w:r>
        <w:rPr>
          <w:rFonts w:ascii="微软雅黑" w:eastAsia="微软雅黑" w:hAnsi="微软雅黑" w:cs="Times New Roman"/>
          <w:b/>
          <w:kern w:val="0"/>
          <w:sz w:val="84"/>
          <w:szCs w:val="84"/>
        </w:rPr>
        <w:t>论</w:t>
      </w:r>
      <w:r>
        <w:rPr>
          <w:rFonts w:ascii="微软雅黑" w:eastAsia="微软雅黑" w:hAnsi="微软雅黑" w:cs="Times New Roman" w:hint="eastAsia"/>
          <w:b/>
          <w:kern w:val="0"/>
          <w:sz w:val="84"/>
          <w:szCs w:val="84"/>
        </w:rPr>
        <w:t xml:space="preserve"> </w:t>
      </w:r>
      <w:r>
        <w:rPr>
          <w:rFonts w:ascii="微软雅黑" w:eastAsia="微软雅黑" w:hAnsi="微软雅黑" w:cs="Times New Roman"/>
          <w:b/>
          <w:kern w:val="0"/>
          <w:sz w:val="84"/>
          <w:szCs w:val="84"/>
        </w:rPr>
        <w:t>文</w:t>
      </w:r>
      <w:bookmarkEnd w:id="0"/>
      <w:bookmarkEnd w:id="1"/>
      <w:bookmarkEnd w:id="2"/>
    </w:p>
    <w:p w14:paraId="41183DB1" w14:textId="77777777" w:rsidR="00BA6FAA" w:rsidRDefault="00313A91">
      <w:pPr>
        <w:spacing w:line="240" w:lineRule="auto"/>
        <w:ind w:firstLineChars="0" w:firstLine="0"/>
        <w:jc w:val="center"/>
        <w:outlineLvl w:val="0"/>
        <w:rPr>
          <w:rFonts w:ascii="黑体" w:eastAsia="黑体" w:hAnsi="黑体" w:cs="Times New Roman"/>
          <w:b/>
          <w:kern w:val="0"/>
          <w:sz w:val="72"/>
          <w:szCs w:val="72"/>
        </w:rPr>
      </w:pPr>
      <w:bookmarkStart w:id="3" w:name="_Toc97752490"/>
      <w:bookmarkStart w:id="4" w:name="_Toc97753434"/>
      <w:bookmarkStart w:id="5" w:name="_Toc507862086"/>
      <w:r>
        <w:rPr>
          <w:rFonts w:ascii="微软雅黑" w:eastAsia="微软雅黑" w:hAnsi="微软雅黑" w:cs="Times New Roman"/>
          <w:b/>
          <w:kern w:val="0"/>
          <w:sz w:val="72"/>
          <w:szCs w:val="72"/>
        </w:rPr>
        <w:t>（</w:t>
      </w:r>
      <w:r>
        <w:rPr>
          <w:rFonts w:ascii="微软雅黑" w:eastAsia="微软雅黑" w:hAnsi="微软雅黑" w:cs="Times New Roman" w:hint="eastAsia"/>
          <w:b/>
          <w:kern w:val="0"/>
          <w:sz w:val="72"/>
          <w:szCs w:val="72"/>
        </w:rPr>
        <w:t>设 计</w:t>
      </w:r>
      <w:r>
        <w:rPr>
          <w:rFonts w:ascii="微软雅黑" w:eastAsia="微软雅黑" w:hAnsi="微软雅黑" w:cs="Times New Roman"/>
          <w:b/>
          <w:kern w:val="0"/>
          <w:sz w:val="72"/>
          <w:szCs w:val="72"/>
        </w:rPr>
        <w:t>）</w:t>
      </w:r>
      <w:bookmarkEnd w:id="3"/>
      <w:bookmarkEnd w:id="4"/>
      <w:bookmarkEnd w:id="5"/>
    </w:p>
    <w:p w14:paraId="5A03902F" w14:textId="77777777" w:rsidR="00BA6FAA" w:rsidRDefault="00BA6FAA">
      <w:pPr>
        <w:spacing w:line="240" w:lineRule="auto"/>
        <w:ind w:firstLineChars="0" w:firstLine="0"/>
        <w:jc w:val="center"/>
        <w:rPr>
          <w:rFonts w:ascii="Calibri" w:hAnsi="Calibri" w:cs="Times New Roman"/>
          <w:kern w:val="0"/>
          <w:szCs w:val="28"/>
        </w:rPr>
      </w:pPr>
    </w:p>
    <w:p w14:paraId="55BF2F98" w14:textId="77777777" w:rsidR="00BA6FAA" w:rsidRDefault="00BA6FAA">
      <w:pPr>
        <w:spacing w:line="240" w:lineRule="auto"/>
        <w:ind w:firstLineChars="0" w:firstLine="0"/>
        <w:jc w:val="center"/>
        <w:rPr>
          <w:rFonts w:ascii="Calibri" w:hAnsi="Calibri" w:cs="Times New Roman"/>
          <w:kern w:val="0"/>
          <w:szCs w:val="28"/>
        </w:rPr>
      </w:pPr>
    </w:p>
    <w:p w14:paraId="2291AFDD" w14:textId="77777777" w:rsidR="00BA6FAA" w:rsidRDefault="00BA6FAA">
      <w:pPr>
        <w:spacing w:line="240" w:lineRule="auto"/>
        <w:ind w:firstLineChars="0" w:firstLine="0"/>
        <w:jc w:val="center"/>
        <w:rPr>
          <w:rFonts w:ascii="Calibri" w:hAnsi="Calibri" w:cs="Times New Roman"/>
          <w:kern w:val="0"/>
          <w:sz w:val="22"/>
          <w:szCs w:val="21"/>
        </w:rPr>
      </w:pPr>
    </w:p>
    <w:p w14:paraId="4A147C5D" w14:textId="77777777" w:rsidR="00BA6FAA" w:rsidRDefault="00BA6FAA">
      <w:pPr>
        <w:spacing w:line="240" w:lineRule="auto"/>
        <w:ind w:firstLineChars="0" w:firstLine="0"/>
        <w:jc w:val="left"/>
        <w:rPr>
          <w:rFonts w:ascii="Calibri" w:hAnsi="Calibri" w:cs="Times New Roman"/>
          <w:kern w:val="0"/>
          <w:sz w:val="22"/>
          <w:szCs w:val="21"/>
        </w:rPr>
      </w:pPr>
    </w:p>
    <w:p w14:paraId="0EF3D5C7" w14:textId="5A11D729" w:rsidR="00BA6FAA" w:rsidRDefault="00313A91">
      <w:pPr>
        <w:spacing w:line="240" w:lineRule="auto"/>
        <w:ind w:firstLineChars="0" w:firstLine="0"/>
        <w:jc w:val="left"/>
        <w:rPr>
          <w:rFonts w:cs="Times New Roman"/>
          <w:b/>
          <w:kern w:val="0"/>
          <w:sz w:val="36"/>
          <w:szCs w:val="36"/>
          <w:u w:val="single"/>
        </w:rPr>
      </w:pPr>
      <w:r>
        <w:rPr>
          <w:rFonts w:ascii="Calibri" w:hAnsi="Calibri" w:cs="Times New Roman" w:hint="eastAsia"/>
          <w:b/>
          <w:kern w:val="0"/>
          <w:sz w:val="36"/>
          <w:szCs w:val="36"/>
        </w:rPr>
        <w:t>题</w:t>
      </w:r>
      <w:r>
        <w:rPr>
          <w:rFonts w:ascii="Calibri" w:hAnsi="Calibri" w:cs="Times New Roman" w:hint="eastAsia"/>
          <w:b/>
          <w:kern w:val="0"/>
          <w:sz w:val="36"/>
          <w:szCs w:val="36"/>
        </w:rPr>
        <w:t xml:space="preserve">   </w:t>
      </w:r>
      <w:r>
        <w:rPr>
          <w:rFonts w:ascii="Calibri" w:hAnsi="Calibri" w:cs="Times New Roman" w:hint="eastAsia"/>
          <w:b/>
          <w:kern w:val="0"/>
          <w:sz w:val="36"/>
          <w:szCs w:val="36"/>
        </w:rPr>
        <w:t>目</w:t>
      </w:r>
      <w:ins w:id="6" w:author="codesbyc AUKG" w:date="2022-03-15T14:13:00Z">
        <w:r w:rsidR="005D3D03">
          <w:rPr>
            <w:rFonts w:ascii="Calibri" w:hAnsi="Calibri" w:cs="Times New Roman"/>
            <w:b/>
            <w:kern w:val="0"/>
            <w:sz w:val="36"/>
            <w:szCs w:val="36"/>
            <w:u w:val="single"/>
          </w:rPr>
          <w:t xml:space="preserve"> </w:t>
        </w:r>
      </w:ins>
      <w:del w:id="7" w:author="codesbyc AUKG" w:date="2022-03-15T14:13:00Z">
        <w:r w:rsidDel="005D3D03">
          <w:rPr>
            <w:rFonts w:ascii="Calibri" w:hAnsi="Calibri" w:cs="Times New Roman" w:hint="eastAsia"/>
            <w:b/>
            <w:kern w:val="0"/>
            <w:sz w:val="36"/>
            <w:szCs w:val="36"/>
            <w:u w:val="single"/>
          </w:rPr>
          <w:delText xml:space="preserve">     </w:delText>
        </w:r>
      </w:del>
      <w:ins w:id="8" w:author="codesbyc AUKG" w:date="2022-03-15T14:13:00Z">
        <w:r w:rsidR="005D3D03">
          <w:rPr>
            <w:rFonts w:ascii="Calibri" w:hAnsi="Calibri" w:cs="Times New Roman" w:hint="eastAsia"/>
            <w:b/>
            <w:kern w:val="0"/>
            <w:sz w:val="36"/>
            <w:szCs w:val="36"/>
            <w:u w:val="single"/>
          </w:rPr>
          <w:t>基于</w:t>
        </w:r>
      </w:ins>
      <w:del w:id="9" w:author="codesbyc AUKG" w:date="2022-03-15T14:13:00Z">
        <w:r w:rsidDel="005D3D03">
          <w:rPr>
            <w:rFonts w:ascii="Calibri" w:hAnsi="Calibri" w:cs="Times New Roman" w:hint="eastAsia"/>
            <w:b/>
            <w:kern w:val="0"/>
            <w:sz w:val="36"/>
            <w:szCs w:val="36"/>
            <w:u w:val="single"/>
          </w:rPr>
          <w:delText>仓库管理</w:delText>
        </w:r>
      </w:del>
      <w:proofErr w:type="gramStart"/>
      <w:r>
        <w:rPr>
          <w:rFonts w:ascii="Calibri" w:hAnsi="Calibri" w:cs="Times New Roman" w:hint="eastAsia"/>
          <w:b/>
          <w:kern w:val="0"/>
          <w:sz w:val="36"/>
          <w:szCs w:val="36"/>
          <w:u w:val="single"/>
        </w:rPr>
        <w:t>微信小</w:t>
      </w:r>
      <w:proofErr w:type="gramEnd"/>
      <w:r>
        <w:rPr>
          <w:rFonts w:ascii="Calibri" w:hAnsi="Calibri" w:cs="Times New Roman" w:hint="eastAsia"/>
          <w:b/>
          <w:kern w:val="0"/>
          <w:sz w:val="36"/>
          <w:szCs w:val="36"/>
          <w:u w:val="single"/>
        </w:rPr>
        <w:t>程序的</w:t>
      </w:r>
      <w:ins w:id="10" w:author="codesbyc AUKG" w:date="2022-03-15T14:13:00Z">
        <w:r w:rsidR="005D3D03">
          <w:rPr>
            <w:rFonts w:ascii="Calibri" w:hAnsi="Calibri" w:cs="Times New Roman" w:hint="eastAsia"/>
            <w:b/>
            <w:kern w:val="0"/>
            <w:sz w:val="36"/>
            <w:szCs w:val="36"/>
            <w:u w:val="single"/>
          </w:rPr>
          <w:t>仓库管理系统的</w:t>
        </w:r>
      </w:ins>
      <w:r>
        <w:rPr>
          <w:rFonts w:ascii="Calibri" w:hAnsi="Calibri" w:cs="Times New Roman" w:hint="eastAsia"/>
          <w:b/>
          <w:kern w:val="0"/>
          <w:sz w:val="36"/>
          <w:szCs w:val="36"/>
          <w:u w:val="single"/>
        </w:rPr>
        <w:t>设计与开发</w:t>
      </w:r>
      <w:r>
        <w:rPr>
          <w:rFonts w:ascii="Calibri" w:hAnsi="Calibri" w:cs="Times New Roman" w:hint="eastAsia"/>
          <w:b/>
          <w:kern w:val="0"/>
          <w:sz w:val="36"/>
          <w:szCs w:val="36"/>
          <w:u w:val="single"/>
        </w:rPr>
        <w:t xml:space="preserve">                                 </w:t>
      </w:r>
      <w:r>
        <w:rPr>
          <w:rFonts w:ascii="Calibri" w:hAnsi="Calibri" w:cs="Times New Roman"/>
          <w:b/>
          <w:kern w:val="0"/>
          <w:sz w:val="36"/>
          <w:szCs w:val="36"/>
          <w:u w:val="single"/>
        </w:rPr>
        <w:t xml:space="preserve"> </w:t>
      </w:r>
    </w:p>
    <w:p w14:paraId="3B5CEC8A" w14:textId="77777777" w:rsidR="00BA6FAA" w:rsidRDefault="00BA6FAA">
      <w:pPr>
        <w:tabs>
          <w:tab w:val="left" w:pos="360"/>
          <w:tab w:val="left" w:pos="720"/>
        </w:tabs>
        <w:spacing w:line="360" w:lineRule="auto"/>
        <w:ind w:firstLineChars="300" w:firstLine="840"/>
        <w:jc w:val="left"/>
        <w:rPr>
          <w:rFonts w:ascii="Calibri" w:hAnsi="Calibri" w:cs="Times New Roman"/>
          <w:kern w:val="0"/>
          <w:szCs w:val="28"/>
        </w:rPr>
      </w:pPr>
    </w:p>
    <w:p w14:paraId="76EB3B47" w14:textId="77777777" w:rsidR="00BA6FAA" w:rsidRDefault="00313A91">
      <w:pPr>
        <w:tabs>
          <w:tab w:val="left" w:pos="360"/>
          <w:tab w:val="left" w:pos="720"/>
        </w:tabs>
        <w:spacing w:line="360" w:lineRule="auto"/>
        <w:ind w:firstLineChars="300" w:firstLine="843"/>
        <w:jc w:val="left"/>
        <w:rPr>
          <w:rFonts w:ascii="Calibri" w:hAnsi="Calibri" w:cs="Times New Roman"/>
          <w:b/>
          <w:kern w:val="0"/>
          <w:szCs w:val="28"/>
          <w:u w:val="single"/>
        </w:rPr>
      </w:pPr>
      <w:r>
        <w:rPr>
          <w:rFonts w:ascii="Calibri" w:hAnsi="Calibri" w:cs="Times New Roman" w:hint="eastAsia"/>
          <w:b/>
          <w:kern w:val="0"/>
          <w:szCs w:val="28"/>
        </w:rPr>
        <w:t>院</w:t>
      </w:r>
      <w:r>
        <w:rPr>
          <w:rFonts w:ascii="Calibri" w:hAnsi="Calibri" w:cs="Times New Roman" w:hint="eastAsia"/>
          <w:b/>
          <w:kern w:val="0"/>
          <w:szCs w:val="28"/>
        </w:rPr>
        <w:t xml:space="preserve">    </w:t>
      </w:r>
      <w:r>
        <w:rPr>
          <w:rFonts w:ascii="Calibri" w:hAnsi="Calibri" w:cs="Times New Roman" w:hint="eastAsia"/>
          <w:b/>
          <w:kern w:val="0"/>
          <w:szCs w:val="28"/>
        </w:rPr>
        <w:t>系：</w:t>
      </w:r>
      <w:r>
        <w:rPr>
          <w:rFonts w:ascii="Calibri" w:hAnsi="Calibri" w:cs="Times New Roman" w:hint="eastAsia"/>
          <w:b/>
          <w:kern w:val="0"/>
          <w:szCs w:val="28"/>
          <w:u w:val="single"/>
        </w:rPr>
        <w:t xml:space="preserve">     </w:t>
      </w:r>
      <w:r>
        <w:rPr>
          <w:rFonts w:ascii="Calibri" w:hAnsi="Calibri" w:cs="Times New Roman" w:hint="eastAsia"/>
          <w:b/>
          <w:kern w:val="0"/>
          <w:szCs w:val="28"/>
          <w:u w:val="single"/>
        </w:rPr>
        <w:t>计算机科学与技术学院</w:t>
      </w:r>
      <w:r>
        <w:rPr>
          <w:rFonts w:ascii="Calibri" w:hAnsi="Calibri" w:cs="Times New Roman" w:hint="eastAsia"/>
          <w:b/>
          <w:kern w:val="0"/>
          <w:szCs w:val="28"/>
          <w:u w:val="single"/>
        </w:rPr>
        <w:t xml:space="preserve">         </w:t>
      </w:r>
    </w:p>
    <w:p w14:paraId="394E0822" w14:textId="77777777" w:rsidR="00BA6FAA" w:rsidRDefault="00313A91">
      <w:pPr>
        <w:spacing w:line="360" w:lineRule="auto"/>
        <w:ind w:firstLineChars="300" w:firstLine="843"/>
        <w:jc w:val="left"/>
        <w:rPr>
          <w:rFonts w:ascii="Calibri" w:hAnsi="Calibri" w:cs="Times New Roman"/>
          <w:b/>
          <w:kern w:val="0"/>
          <w:szCs w:val="28"/>
        </w:rPr>
      </w:pPr>
      <w:r>
        <w:rPr>
          <w:rFonts w:ascii="Calibri" w:hAnsi="Calibri" w:cs="Times New Roman" w:hint="eastAsia"/>
          <w:b/>
          <w:kern w:val="0"/>
          <w:szCs w:val="28"/>
        </w:rPr>
        <w:t>专</w:t>
      </w:r>
      <w:r>
        <w:rPr>
          <w:rFonts w:ascii="Calibri" w:hAnsi="Calibri" w:cs="Times New Roman" w:hint="eastAsia"/>
          <w:b/>
          <w:kern w:val="0"/>
          <w:szCs w:val="28"/>
        </w:rPr>
        <w:t xml:space="preserve">    </w:t>
      </w:r>
      <w:r>
        <w:rPr>
          <w:rFonts w:ascii="Calibri" w:hAnsi="Calibri" w:cs="Times New Roman" w:hint="eastAsia"/>
          <w:b/>
          <w:kern w:val="0"/>
          <w:szCs w:val="28"/>
        </w:rPr>
        <w:t>业：</w:t>
      </w:r>
      <w:r>
        <w:rPr>
          <w:rFonts w:ascii="Calibri" w:hAnsi="Calibri" w:cs="Times New Roman" w:hint="eastAsia"/>
          <w:b/>
          <w:kern w:val="0"/>
          <w:szCs w:val="28"/>
          <w:u w:val="single"/>
        </w:rPr>
        <w:t xml:space="preserve"> </w:t>
      </w:r>
      <w:r>
        <w:rPr>
          <w:rFonts w:ascii="Calibri" w:hAnsi="Calibri" w:cs="Times New Roman" w:hint="eastAsia"/>
          <w:b/>
          <w:kern w:val="0"/>
          <w:szCs w:val="28"/>
          <w:u w:val="single"/>
        </w:rPr>
        <w:t>计算机科学与技术</w:t>
      </w:r>
      <w:r>
        <w:rPr>
          <w:rFonts w:ascii="Calibri" w:hAnsi="Calibri" w:cs="Times New Roman" w:hint="eastAsia"/>
          <w:b/>
          <w:kern w:val="0"/>
          <w:szCs w:val="28"/>
          <w:u w:val="single"/>
        </w:rPr>
        <w:t xml:space="preserve"> </w:t>
      </w:r>
      <w:r>
        <w:rPr>
          <w:rFonts w:ascii="Calibri" w:hAnsi="Calibri" w:cs="Times New Roman" w:hint="eastAsia"/>
          <w:b/>
          <w:kern w:val="0"/>
          <w:szCs w:val="28"/>
        </w:rPr>
        <w:t>班级：</w:t>
      </w:r>
      <w:r>
        <w:rPr>
          <w:rFonts w:ascii="Calibri" w:hAnsi="Calibri" w:cs="Times New Roman" w:hint="eastAsia"/>
          <w:b/>
          <w:kern w:val="0"/>
          <w:szCs w:val="28"/>
          <w:u w:val="single"/>
        </w:rPr>
        <w:t xml:space="preserve"> 2018</w:t>
      </w:r>
      <w:r>
        <w:rPr>
          <w:rFonts w:ascii="Calibri" w:hAnsi="Calibri" w:cs="Times New Roman" w:hint="eastAsia"/>
          <w:b/>
          <w:kern w:val="0"/>
          <w:szCs w:val="28"/>
          <w:u w:val="single"/>
        </w:rPr>
        <w:t>级</w:t>
      </w:r>
      <w:r>
        <w:rPr>
          <w:rFonts w:ascii="Calibri" w:hAnsi="Calibri" w:cs="Times New Roman" w:hint="eastAsia"/>
          <w:b/>
          <w:kern w:val="0"/>
          <w:szCs w:val="28"/>
          <w:u w:val="single"/>
        </w:rPr>
        <w:t xml:space="preserve"> </w:t>
      </w:r>
      <w:r>
        <w:rPr>
          <w:rFonts w:ascii="Calibri" w:hAnsi="Calibri" w:cs="Times New Roman"/>
          <w:b/>
          <w:kern w:val="0"/>
          <w:szCs w:val="28"/>
          <w:u w:val="single"/>
        </w:rPr>
        <w:t xml:space="preserve"> </w:t>
      </w:r>
    </w:p>
    <w:p w14:paraId="019AC537" w14:textId="77777777" w:rsidR="00BA6FAA" w:rsidRDefault="00313A91">
      <w:pPr>
        <w:tabs>
          <w:tab w:val="left" w:pos="4680"/>
        </w:tabs>
        <w:spacing w:line="360" w:lineRule="auto"/>
        <w:ind w:firstLineChars="0" w:firstLine="0"/>
        <w:jc w:val="left"/>
        <w:rPr>
          <w:rFonts w:ascii="Calibri" w:hAnsi="Calibri" w:cs="Times New Roman"/>
          <w:b/>
          <w:kern w:val="0"/>
          <w:szCs w:val="28"/>
        </w:rPr>
      </w:pPr>
      <w:r>
        <w:rPr>
          <w:rFonts w:ascii="Calibri" w:hAnsi="Calibri" w:cs="Times New Roman" w:hint="eastAsia"/>
          <w:b/>
          <w:kern w:val="0"/>
          <w:szCs w:val="28"/>
        </w:rPr>
        <w:t xml:space="preserve">      </w:t>
      </w:r>
      <w:r>
        <w:rPr>
          <w:rFonts w:ascii="Calibri" w:hAnsi="Calibri" w:cs="Times New Roman" w:hint="eastAsia"/>
          <w:b/>
          <w:kern w:val="0"/>
          <w:szCs w:val="28"/>
        </w:rPr>
        <w:t>学生姓名：</w:t>
      </w:r>
      <w:r>
        <w:rPr>
          <w:rFonts w:ascii="Calibri" w:hAnsi="Calibri" w:cs="Times New Roman" w:hint="eastAsia"/>
          <w:b/>
          <w:kern w:val="0"/>
          <w:szCs w:val="28"/>
          <w:u w:val="single"/>
        </w:rPr>
        <w:t xml:space="preserve"> </w:t>
      </w:r>
      <w:r>
        <w:rPr>
          <w:rFonts w:ascii="Calibri" w:hAnsi="Calibri" w:cs="Times New Roman"/>
          <w:b/>
          <w:kern w:val="0"/>
          <w:szCs w:val="28"/>
          <w:u w:val="single"/>
        </w:rPr>
        <w:t xml:space="preserve">    </w:t>
      </w:r>
      <w:r>
        <w:rPr>
          <w:rFonts w:ascii="Calibri" w:hAnsi="Calibri" w:cs="Times New Roman" w:hint="eastAsia"/>
          <w:b/>
          <w:kern w:val="0"/>
          <w:szCs w:val="28"/>
          <w:u w:val="single"/>
        </w:rPr>
        <w:t>徐帆</w:t>
      </w:r>
      <w:r>
        <w:rPr>
          <w:rFonts w:ascii="Calibri" w:hAnsi="Calibri" w:cs="Times New Roman" w:hint="eastAsia"/>
          <w:b/>
          <w:kern w:val="0"/>
          <w:szCs w:val="28"/>
          <w:u w:val="single"/>
        </w:rPr>
        <w:t xml:space="preserve">      </w:t>
      </w:r>
      <w:r>
        <w:rPr>
          <w:rFonts w:ascii="Calibri" w:hAnsi="Calibri" w:cs="Times New Roman" w:hint="eastAsia"/>
          <w:b/>
          <w:kern w:val="0"/>
          <w:szCs w:val="28"/>
        </w:rPr>
        <w:t>学号：</w:t>
      </w:r>
      <w:r>
        <w:rPr>
          <w:rFonts w:ascii="Calibri" w:hAnsi="Calibri" w:cs="Times New Roman" w:hint="eastAsia"/>
          <w:b/>
          <w:kern w:val="0"/>
          <w:szCs w:val="28"/>
          <w:u w:val="single"/>
        </w:rPr>
        <w:t xml:space="preserve"> 90180612258</w:t>
      </w:r>
    </w:p>
    <w:p w14:paraId="298C7FB0" w14:textId="77777777" w:rsidR="00BA6FAA" w:rsidRDefault="00313A91">
      <w:pPr>
        <w:tabs>
          <w:tab w:val="left" w:pos="7020"/>
          <w:tab w:val="left" w:pos="7200"/>
        </w:tabs>
        <w:spacing w:line="360" w:lineRule="auto"/>
        <w:ind w:firstLineChars="0" w:firstLine="0"/>
        <w:jc w:val="left"/>
        <w:rPr>
          <w:rFonts w:ascii="Calibri" w:hAnsi="Calibri" w:cs="Times New Roman"/>
          <w:b/>
          <w:kern w:val="0"/>
          <w:szCs w:val="28"/>
        </w:rPr>
      </w:pPr>
      <w:r>
        <w:rPr>
          <w:rFonts w:ascii="Calibri" w:hAnsi="Calibri" w:cs="Times New Roman" w:hint="eastAsia"/>
          <w:b/>
          <w:kern w:val="0"/>
          <w:szCs w:val="28"/>
        </w:rPr>
        <w:t xml:space="preserve">      </w:t>
      </w:r>
      <w:r>
        <w:rPr>
          <w:rFonts w:ascii="Calibri" w:hAnsi="Calibri" w:cs="Times New Roman" w:hint="eastAsia"/>
          <w:b/>
          <w:kern w:val="0"/>
          <w:szCs w:val="28"/>
        </w:rPr>
        <w:t>指导教师：</w:t>
      </w:r>
      <w:r>
        <w:rPr>
          <w:rFonts w:ascii="Calibri" w:hAnsi="Calibri" w:cs="Times New Roman" w:hint="eastAsia"/>
          <w:b/>
          <w:kern w:val="0"/>
          <w:szCs w:val="28"/>
          <w:u w:val="single"/>
        </w:rPr>
        <w:t xml:space="preserve">   </w:t>
      </w:r>
      <w:r>
        <w:rPr>
          <w:rFonts w:ascii="Calibri" w:hAnsi="Calibri" w:cs="Times New Roman" w:hint="eastAsia"/>
          <w:b/>
          <w:kern w:val="0"/>
          <w:szCs w:val="28"/>
          <w:u w:val="single"/>
        </w:rPr>
        <w:t>井正伟</w:t>
      </w:r>
      <w:r>
        <w:rPr>
          <w:rFonts w:ascii="Calibri" w:hAnsi="Calibri" w:cs="Times New Roman" w:hint="eastAsia"/>
          <w:b/>
          <w:kern w:val="0"/>
          <w:szCs w:val="28"/>
          <w:u w:val="single"/>
        </w:rPr>
        <w:t xml:space="preserve">      </w:t>
      </w:r>
      <w:r>
        <w:rPr>
          <w:rFonts w:ascii="Calibri" w:hAnsi="Calibri" w:cs="Times New Roman" w:hint="eastAsia"/>
          <w:b/>
          <w:kern w:val="0"/>
          <w:szCs w:val="28"/>
        </w:rPr>
        <w:t>职称：</w:t>
      </w:r>
      <w:r>
        <w:rPr>
          <w:rFonts w:ascii="Calibri" w:hAnsi="Calibri" w:cs="Times New Roman" w:hint="eastAsia"/>
          <w:b/>
          <w:kern w:val="0"/>
          <w:szCs w:val="28"/>
          <w:u w:val="single"/>
        </w:rPr>
        <w:t xml:space="preserve">  </w:t>
      </w:r>
      <w:r>
        <w:rPr>
          <w:rFonts w:ascii="Calibri" w:hAnsi="Calibri" w:cs="Times New Roman" w:hint="eastAsia"/>
          <w:b/>
          <w:kern w:val="0"/>
          <w:szCs w:val="28"/>
          <w:u w:val="single"/>
        </w:rPr>
        <w:t>讲师</w:t>
      </w:r>
      <w:r>
        <w:rPr>
          <w:rFonts w:ascii="Calibri" w:hAnsi="Calibri" w:cs="Times New Roman" w:hint="eastAsia"/>
          <w:b/>
          <w:kern w:val="0"/>
          <w:szCs w:val="28"/>
          <w:u w:val="single"/>
        </w:rPr>
        <w:t xml:space="preserve">      </w:t>
      </w:r>
    </w:p>
    <w:p w14:paraId="0E0B38F7" w14:textId="77777777" w:rsidR="00BA6FAA" w:rsidRDefault="00313A91">
      <w:pPr>
        <w:spacing w:line="480" w:lineRule="exact"/>
        <w:ind w:firstLineChars="0" w:firstLine="0"/>
        <w:jc w:val="left"/>
        <w:rPr>
          <w:rFonts w:ascii="Calibri" w:hAnsi="Calibri" w:cs="Times New Roman"/>
          <w:kern w:val="0"/>
          <w:szCs w:val="28"/>
        </w:rPr>
      </w:pPr>
      <w:r>
        <w:rPr>
          <w:rFonts w:ascii="Calibri" w:hAnsi="Calibri" w:cs="Times New Roman" w:hint="eastAsia"/>
          <w:kern w:val="0"/>
          <w:szCs w:val="28"/>
        </w:rPr>
        <w:t xml:space="preserve">     </w:t>
      </w:r>
    </w:p>
    <w:p w14:paraId="5F951948" w14:textId="77777777" w:rsidR="00BA6FAA" w:rsidRDefault="00BA6FAA">
      <w:pPr>
        <w:spacing w:line="480" w:lineRule="exact"/>
        <w:ind w:firstLineChars="0" w:firstLine="0"/>
        <w:jc w:val="left"/>
        <w:rPr>
          <w:rFonts w:ascii="Calibri" w:hAnsi="Calibri" w:cs="Times New Roman"/>
          <w:kern w:val="0"/>
          <w:szCs w:val="28"/>
          <w:u w:val="single"/>
        </w:rPr>
      </w:pPr>
    </w:p>
    <w:p w14:paraId="75F7D487" w14:textId="77777777" w:rsidR="00BA6FAA" w:rsidRDefault="00BA6FAA">
      <w:pPr>
        <w:spacing w:line="480" w:lineRule="exact"/>
        <w:ind w:firstLineChars="0" w:firstLine="0"/>
        <w:jc w:val="left"/>
        <w:rPr>
          <w:rFonts w:ascii="Calibri" w:hAnsi="Calibri" w:cs="Times New Roman"/>
          <w:kern w:val="0"/>
          <w:szCs w:val="28"/>
          <w:u w:val="single"/>
        </w:rPr>
      </w:pPr>
    </w:p>
    <w:p w14:paraId="47B44338" w14:textId="77777777" w:rsidR="00BA6FAA" w:rsidRDefault="00313A91">
      <w:pPr>
        <w:spacing w:line="240" w:lineRule="auto"/>
        <w:ind w:left="440" w:firstLineChars="900" w:firstLine="2891"/>
        <w:rPr>
          <w:rFonts w:ascii="黑体" w:eastAsia="黑体" w:cs="黑体"/>
          <w:b/>
          <w:sz w:val="32"/>
          <w:szCs w:val="32"/>
        </w:rPr>
        <w:sectPr w:rsidR="00BA6FAA">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850" w:gutter="0"/>
          <w:cols w:space="720"/>
          <w:titlePg/>
          <w:docGrid w:type="lines" w:linePitch="358"/>
        </w:sectPr>
      </w:pPr>
      <w:r>
        <w:rPr>
          <w:rFonts w:ascii="黑体" w:eastAsia="黑体" w:cs="黑体" w:hint="eastAsia"/>
          <w:b/>
          <w:sz w:val="32"/>
          <w:szCs w:val="32"/>
        </w:rPr>
        <w:lastRenderedPageBreak/>
        <w:t>二○一</w:t>
      </w:r>
      <w:r>
        <w:rPr>
          <w:rFonts w:ascii="黑体" w:eastAsia="黑体" w:cs="黑体"/>
          <w:b/>
          <w:sz w:val="32"/>
          <w:szCs w:val="32"/>
        </w:rPr>
        <w:t xml:space="preserve">   </w:t>
      </w:r>
      <w:r>
        <w:rPr>
          <w:rFonts w:ascii="黑体" w:eastAsia="黑体" w:cs="黑体" w:hint="eastAsia"/>
          <w:b/>
          <w:sz w:val="32"/>
          <w:szCs w:val="32"/>
        </w:rPr>
        <w:t>年</w:t>
      </w:r>
      <w:r>
        <w:rPr>
          <w:rFonts w:ascii="黑体" w:eastAsia="黑体" w:cs="黑体"/>
          <w:b/>
          <w:sz w:val="32"/>
          <w:szCs w:val="32"/>
        </w:rPr>
        <w:t xml:space="preserve">   </w:t>
      </w:r>
      <w:r>
        <w:rPr>
          <w:rFonts w:ascii="黑体" w:eastAsia="黑体" w:cs="黑体" w:hint="eastAsia"/>
          <w:b/>
          <w:sz w:val="32"/>
          <w:szCs w:val="32"/>
        </w:rPr>
        <w:t>月</w:t>
      </w:r>
    </w:p>
    <w:p w14:paraId="69839122" w14:textId="77777777" w:rsidR="00BA6FAA" w:rsidRDefault="00313A91">
      <w:pPr>
        <w:spacing w:line="240" w:lineRule="auto"/>
        <w:ind w:firstLineChars="0" w:firstLine="0"/>
        <w:jc w:val="center"/>
        <w:rPr>
          <w:rFonts w:ascii="Calibri" w:hAnsi="Calibri" w:cs="Times New Roman"/>
          <w:b/>
          <w:kern w:val="0"/>
          <w:sz w:val="32"/>
          <w:szCs w:val="32"/>
        </w:rPr>
      </w:pPr>
      <w:r>
        <w:rPr>
          <w:rFonts w:ascii="Calibri" w:hAnsi="Calibri" w:cs="Times New Roman" w:hint="eastAsia"/>
          <w:b/>
          <w:kern w:val="0"/>
          <w:sz w:val="32"/>
          <w:szCs w:val="32"/>
        </w:rPr>
        <w:lastRenderedPageBreak/>
        <w:t>南昌师范学院</w:t>
      </w:r>
      <w:bookmarkStart w:id="11" w:name="原创性声明"/>
      <w:r>
        <w:rPr>
          <w:rFonts w:ascii="Calibri" w:hAnsi="Calibri" w:cs="Times New Roman" w:hint="eastAsia"/>
          <w:b/>
          <w:kern w:val="0"/>
          <w:sz w:val="32"/>
          <w:szCs w:val="32"/>
        </w:rPr>
        <w:t>毕业论文原创性声明和</w:t>
      </w:r>
      <w:r>
        <w:rPr>
          <w:rFonts w:ascii="Calibri" w:hAnsi="Calibri" w:cs="Times New Roman"/>
          <w:b/>
          <w:kern w:val="0"/>
          <w:sz w:val="32"/>
          <w:szCs w:val="32"/>
        </w:rPr>
        <w:t>使用授权说明</w:t>
      </w:r>
    </w:p>
    <w:p w14:paraId="7763C4BA" w14:textId="77777777" w:rsidR="00BA6FAA" w:rsidRDefault="00BA6FAA">
      <w:pPr>
        <w:spacing w:line="240" w:lineRule="auto"/>
        <w:ind w:firstLineChars="0" w:firstLine="0"/>
        <w:jc w:val="center"/>
        <w:rPr>
          <w:rFonts w:ascii="Calibri" w:hAnsi="Calibri" w:cs="Times New Roman"/>
          <w:b/>
          <w:kern w:val="0"/>
          <w:sz w:val="32"/>
          <w:szCs w:val="32"/>
        </w:rPr>
      </w:pPr>
    </w:p>
    <w:p w14:paraId="497F0BAE" w14:textId="77777777" w:rsidR="00BA6FAA" w:rsidRDefault="00313A91">
      <w:pPr>
        <w:spacing w:line="240" w:lineRule="auto"/>
        <w:ind w:firstLineChars="0" w:firstLine="0"/>
        <w:jc w:val="center"/>
        <w:rPr>
          <w:rFonts w:ascii="Calibri" w:hAnsi="Calibri" w:cs="Times New Roman"/>
          <w:b/>
          <w:kern w:val="0"/>
          <w:sz w:val="32"/>
          <w:szCs w:val="32"/>
        </w:rPr>
      </w:pPr>
      <w:r>
        <w:rPr>
          <w:rFonts w:ascii="Calibri" w:hAnsi="Calibri" w:cs="Times New Roman" w:hint="eastAsia"/>
          <w:b/>
          <w:kern w:val="0"/>
          <w:sz w:val="32"/>
          <w:szCs w:val="32"/>
        </w:rPr>
        <w:t>原创性声明</w:t>
      </w:r>
    </w:p>
    <w:bookmarkEnd w:id="11"/>
    <w:p w14:paraId="29EFF2A5" w14:textId="77777777" w:rsidR="00BA6FAA" w:rsidRDefault="00313A91">
      <w:pPr>
        <w:spacing w:line="360" w:lineRule="auto"/>
        <w:ind w:firstLine="480"/>
        <w:jc w:val="left"/>
        <w:rPr>
          <w:rFonts w:ascii="Calibri" w:eastAsia="仿宋_GB2312" w:hAnsi="Calibri" w:cs="仿宋_GB2312"/>
          <w:kern w:val="0"/>
          <w:sz w:val="24"/>
          <w:szCs w:val="24"/>
        </w:rPr>
      </w:pPr>
      <w:r>
        <w:rPr>
          <w:rFonts w:ascii="Calibri" w:eastAsia="仿宋_GB2312" w:hAnsi="Calibri" w:cs="仿宋_GB2312" w:hint="eastAsia"/>
          <w:kern w:val="0"/>
          <w:sz w:val="24"/>
          <w:szCs w:val="24"/>
        </w:rPr>
        <w:t>本人郑重声明：所呈交的论文是本人在导师的指导下独立进行研究所取得的研究成果。除了文中特别加以标注引用的内容外，本论文不包含任何其他个人或集体已经发表或撰写的成果。对本文的研究</w:t>
      </w:r>
      <w:proofErr w:type="gramStart"/>
      <w:r>
        <w:rPr>
          <w:rFonts w:ascii="Calibri" w:eastAsia="仿宋_GB2312" w:hAnsi="Calibri" w:cs="仿宋_GB2312" w:hint="eastAsia"/>
          <w:kern w:val="0"/>
          <w:sz w:val="24"/>
          <w:szCs w:val="24"/>
        </w:rPr>
        <w:t>作出</w:t>
      </w:r>
      <w:proofErr w:type="gramEnd"/>
      <w:r>
        <w:rPr>
          <w:rFonts w:ascii="Calibri" w:eastAsia="仿宋_GB2312" w:hAnsi="Calibri" w:cs="仿宋_GB2312" w:hint="eastAsia"/>
          <w:kern w:val="0"/>
          <w:sz w:val="24"/>
          <w:szCs w:val="24"/>
        </w:rPr>
        <w:t>重要贡献的个人和集体，均已在文中以明确方式表明。本人完全意识到本声明的法律后果由本人承担。</w:t>
      </w:r>
    </w:p>
    <w:p w14:paraId="753C7503" w14:textId="77777777" w:rsidR="00BA6FAA" w:rsidRDefault="00BA6FAA">
      <w:pPr>
        <w:spacing w:line="360" w:lineRule="auto"/>
        <w:ind w:firstLine="480"/>
        <w:jc w:val="left"/>
        <w:rPr>
          <w:rFonts w:ascii="Calibri" w:eastAsia="仿宋_GB2312" w:hAnsi="Calibri" w:cs="仿宋_GB2312"/>
          <w:kern w:val="0"/>
          <w:sz w:val="24"/>
          <w:szCs w:val="24"/>
        </w:rPr>
      </w:pPr>
    </w:p>
    <w:p w14:paraId="2B61E276" w14:textId="77777777" w:rsidR="00BA6FAA" w:rsidRDefault="00313A91">
      <w:pPr>
        <w:spacing w:line="360" w:lineRule="auto"/>
        <w:ind w:firstLine="480"/>
        <w:jc w:val="left"/>
        <w:rPr>
          <w:rFonts w:ascii="Calibri" w:eastAsia="仿宋_GB2312" w:hAnsi="Calibri" w:cs="仿宋_GB2312"/>
          <w:kern w:val="0"/>
          <w:sz w:val="24"/>
          <w:szCs w:val="24"/>
        </w:rPr>
      </w:pPr>
      <w:r>
        <w:rPr>
          <w:rFonts w:ascii="Calibri" w:eastAsia="仿宋_GB2312" w:hAnsi="Calibri" w:cs="仿宋_GB2312" w:hint="eastAsia"/>
          <w:kern w:val="0"/>
          <w:sz w:val="24"/>
          <w:szCs w:val="24"/>
        </w:rPr>
        <w:t>作者签名：</w:t>
      </w:r>
      <w:r>
        <w:rPr>
          <w:rFonts w:ascii="Calibri" w:eastAsia="仿宋_GB2312" w:hAnsi="Calibri" w:cs="仿宋_GB2312" w:hint="eastAsia"/>
          <w:kern w:val="0"/>
          <w:sz w:val="24"/>
          <w:szCs w:val="24"/>
        </w:rPr>
        <w:t xml:space="preserve">                       </w:t>
      </w:r>
      <w:r>
        <w:rPr>
          <w:rFonts w:ascii="Calibri" w:eastAsia="仿宋_GB2312" w:hAnsi="Calibri" w:cs="仿宋_GB2312" w:hint="eastAsia"/>
          <w:kern w:val="0"/>
          <w:sz w:val="24"/>
          <w:szCs w:val="24"/>
        </w:rPr>
        <w:t>日期：</w:t>
      </w:r>
    </w:p>
    <w:p w14:paraId="653991C5" w14:textId="77777777" w:rsidR="00BA6FAA" w:rsidRDefault="00BA6FAA">
      <w:pPr>
        <w:spacing w:line="240" w:lineRule="auto"/>
        <w:ind w:firstLineChars="0" w:firstLine="0"/>
        <w:jc w:val="left"/>
        <w:rPr>
          <w:rFonts w:ascii="Calibri" w:hAnsi="Calibri" w:cs="Times New Roman"/>
          <w:kern w:val="0"/>
          <w:sz w:val="24"/>
        </w:rPr>
      </w:pPr>
    </w:p>
    <w:p w14:paraId="6C9A28A7" w14:textId="77777777" w:rsidR="00BA6FAA" w:rsidRDefault="00BA6FAA">
      <w:pPr>
        <w:spacing w:line="240" w:lineRule="auto"/>
        <w:ind w:firstLineChars="0" w:firstLine="0"/>
        <w:jc w:val="center"/>
        <w:rPr>
          <w:rFonts w:ascii="Calibri" w:hAnsi="Calibri" w:cs="Times New Roman"/>
          <w:b/>
          <w:kern w:val="0"/>
          <w:sz w:val="32"/>
          <w:szCs w:val="32"/>
        </w:rPr>
      </w:pPr>
    </w:p>
    <w:p w14:paraId="711672B2" w14:textId="77777777" w:rsidR="00BA6FAA" w:rsidRDefault="00BA6FAA">
      <w:pPr>
        <w:spacing w:line="240" w:lineRule="auto"/>
        <w:ind w:firstLineChars="0" w:firstLine="0"/>
        <w:jc w:val="center"/>
        <w:rPr>
          <w:rFonts w:ascii="Calibri" w:hAnsi="Calibri" w:cs="Times New Roman"/>
          <w:b/>
          <w:kern w:val="0"/>
          <w:sz w:val="32"/>
          <w:szCs w:val="32"/>
        </w:rPr>
      </w:pPr>
    </w:p>
    <w:p w14:paraId="053B0364" w14:textId="77777777" w:rsidR="00BA6FAA" w:rsidRDefault="00313A91">
      <w:pPr>
        <w:snapToGrid w:val="0"/>
        <w:spacing w:line="360" w:lineRule="auto"/>
        <w:ind w:firstLineChars="0" w:firstLine="0"/>
        <w:jc w:val="center"/>
        <w:rPr>
          <w:rFonts w:ascii="Calibri" w:hAnsi="Calibri" w:cs="Times New Roman"/>
          <w:b/>
          <w:kern w:val="0"/>
          <w:sz w:val="32"/>
          <w:szCs w:val="32"/>
        </w:rPr>
      </w:pPr>
      <w:r>
        <w:rPr>
          <w:rFonts w:ascii="Calibri" w:hAnsi="Calibri" w:cs="Times New Roman" w:hint="eastAsia"/>
          <w:b/>
          <w:kern w:val="0"/>
          <w:sz w:val="32"/>
          <w:szCs w:val="32"/>
        </w:rPr>
        <w:t>论文版权使用授权书</w:t>
      </w:r>
    </w:p>
    <w:p w14:paraId="43FDB605" w14:textId="77777777" w:rsidR="00BA6FAA" w:rsidRDefault="00313A91">
      <w:pPr>
        <w:spacing w:line="360" w:lineRule="auto"/>
        <w:ind w:firstLine="480"/>
        <w:jc w:val="left"/>
        <w:rPr>
          <w:rFonts w:ascii="Calibri" w:eastAsia="仿宋_GB2312" w:hAnsi="Calibri" w:cs="仿宋_GB2312"/>
          <w:kern w:val="0"/>
          <w:sz w:val="24"/>
          <w:szCs w:val="24"/>
        </w:rPr>
      </w:pPr>
      <w:r>
        <w:rPr>
          <w:rFonts w:ascii="Calibri" w:eastAsia="仿宋_GB2312" w:hAnsi="Calibri" w:cs="仿宋_GB2312" w:hint="eastAsia"/>
          <w:kern w:val="0"/>
          <w:sz w:val="24"/>
          <w:szCs w:val="24"/>
        </w:rPr>
        <w:t>本论文作者完全了解学校有关保留、使用论文的规定，同意学校保留并向国家有关部门或机构送交论文的复印件和电子版，允许论文被查阅和借阅。本人授权南昌师范学院可以将本论文的全部或部分内容编入有关数据库进行检索，可以采用影印、缩印或扫描等复制手段保存和汇编本论文。</w:t>
      </w:r>
    </w:p>
    <w:p w14:paraId="773CBB79" w14:textId="77777777" w:rsidR="00BA6FAA" w:rsidRDefault="00313A91">
      <w:pPr>
        <w:spacing w:line="360" w:lineRule="auto"/>
        <w:ind w:firstLine="480"/>
        <w:jc w:val="left"/>
        <w:rPr>
          <w:rFonts w:ascii="Calibri" w:eastAsia="仿宋_GB2312" w:hAnsi="Calibri" w:cs="仿宋_GB2312"/>
          <w:kern w:val="0"/>
          <w:sz w:val="24"/>
          <w:szCs w:val="24"/>
        </w:rPr>
      </w:pPr>
      <w:r>
        <w:rPr>
          <w:rFonts w:ascii="Calibri" w:eastAsia="仿宋_GB2312" w:hAnsi="Calibri" w:cs="仿宋_GB2312" w:hint="eastAsia"/>
          <w:kern w:val="0"/>
          <w:sz w:val="24"/>
          <w:szCs w:val="24"/>
        </w:rPr>
        <w:t xml:space="preserve">                 </w:t>
      </w:r>
      <w:r>
        <w:rPr>
          <w:rFonts w:ascii="Calibri" w:eastAsia="仿宋_GB2312" w:hAnsi="Calibri" w:cs="仿宋_GB2312" w:hint="eastAsia"/>
          <w:kern w:val="0"/>
          <w:sz w:val="24"/>
          <w:szCs w:val="24"/>
        </w:rPr>
        <w:t>保密□，在</w:t>
      </w:r>
      <w:r>
        <w:rPr>
          <w:rFonts w:ascii="Calibri" w:eastAsia="仿宋_GB2312" w:hAnsi="Calibri" w:cs="仿宋_GB2312" w:hint="eastAsia"/>
          <w:kern w:val="0"/>
          <w:sz w:val="24"/>
          <w:szCs w:val="24"/>
          <w:u w:val="single"/>
        </w:rPr>
        <w:t xml:space="preserve">     </w:t>
      </w:r>
      <w:r>
        <w:rPr>
          <w:rFonts w:ascii="Calibri" w:eastAsia="仿宋_GB2312" w:hAnsi="Calibri" w:cs="仿宋_GB2312" w:hint="eastAsia"/>
          <w:kern w:val="0"/>
          <w:sz w:val="24"/>
          <w:szCs w:val="24"/>
        </w:rPr>
        <w:t>年解密后适用本授权书。</w:t>
      </w:r>
    </w:p>
    <w:p w14:paraId="6FF1131B" w14:textId="77777777" w:rsidR="00BA6FAA" w:rsidRDefault="00313A91">
      <w:pPr>
        <w:spacing w:line="360" w:lineRule="auto"/>
        <w:ind w:firstLine="480"/>
        <w:jc w:val="left"/>
        <w:rPr>
          <w:rFonts w:ascii="Calibri" w:eastAsia="仿宋_GB2312" w:hAnsi="Calibri" w:cs="仿宋_GB2312"/>
          <w:kern w:val="0"/>
          <w:sz w:val="24"/>
          <w:szCs w:val="24"/>
        </w:rPr>
      </w:pPr>
      <w:r>
        <w:rPr>
          <w:rFonts w:ascii="Calibri" w:eastAsia="仿宋_GB2312" w:hAnsi="Calibri" w:cs="仿宋_GB2312" w:hint="eastAsia"/>
          <w:kern w:val="0"/>
          <w:sz w:val="24"/>
          <w:szCs w:val="24"/>
        </w:rPr>
        <w:t>本论文属于：</w:t>
      </w:r>
    </w:p>
    <w:p w14:paraId="0E76E048" w14:textId="77777777" w:rsidR="00BA6FAA" w:rsidRDefault="00313A91">
      <w:pPr>
        <w:spacing w:line="360" w:lineRule="auto"/>
        <w:ind w:firstLine="480"/>
        <w:jc w:val="left"/>
        <w:rPr>
          <w:rFonts w:ascii="Calibri" w:eastAsia="仿宋_GB2312" w:hAnsi="Calibri" w:cs="仿宋_GB2312"/>
          <w:kern w:val="0"/>
          <w:sz w:val="24"/>
          <w:szCs w:val="24"/>
        </w:rPr>
      </w:pPr>
      <w:r>
        <w:rPr>
          <w:rFonts w:ascii="Calibri" w:eastAsia="仿宋_GB2312" w:hAnsi="Calibri" w:cs="仿宋_GB2312" w:hint="eastAsia"/>
          <w:kern w:val="0"/>
          <w:sz w:val="24"/>
          <w:szCs w:val="24"/>
        </w:rPr>
        <w:t xml:space="preserve">                 </w:t>
      </w:r>
      <w:r>
        <w:rPr>
          <w:rFonts w:ascii="Calibri" w:eastAsia="仿宋_GB2312" w:hAnsi="Calibri" w:cs="仿宋_GB2312" w:hint="eastAsia"/>
          <w:kern w:val="0"/>
          <w:sz w:val="24"/>
          <w:szCs w:val="24"/>
        </w:rPr>
        <w:t>不保密□。</w:t>
      </w:r>
    </w:p>
    <w:p w14:paraId="0186EC2C" w14:textId="77777777" w:rsidR="00BA6FAA" w:rsidRDefault="00313A91">
      <w:pPr>
        <w:spacing w:line="360" w:lineRule="auto"/>
        <w:ind w:firstLine="480"/>
        <w:jc w:val="left"/>
        <w:rPr>
          <w:rFonts w:ascii="Calibri" w:eastAsia="仿宋_GB2312" w:hAnsi="Calibri" w:cs="仿宋_GB2312"/>
          <w:kern w:val="0"/>
          <w:sz w:val="24"/>
          <w:szCs w:val="24"/>
        </w:rPr>
      </w:pPr>
      <w:r>
        <w:rPr>
          <w:rFonts w:ascii="Calibri" w:eastAsia="仿宋_GB2312" w:hAnsi="Calibri" w:cs="仿宋_GB2312" w:hint="eastAsia"/>
          <w:kern w:val="0"/>
          <w:sz w:val="24"/>
          <w:szCs w:val="24"/>
        </w:rPr>
        <w:t>（请在以上相应方框内打“√”）</w:t>
      </w:r>
    </w:p>
    <w:p w14:paraId="301F086F" w14:textId="77777777" w:rsidR="00BA6FAA" w:rsidRDefault="00313A91">
      <w:pPr>
        <w:spacing w:line="360" w:lineRule="auto"/>
        <w:ind w:firstLine="480"/>
        <w:jc w:val="left"/>
        <w:rPr>
          <w:rFonts w:ascii="Calibri" w:eastAsia="仿宋_GB2312" w:hAnsi="Calibri" w:cs="仿宋_GB2312"/>
          <w:kern w:val="0"/>
          <w:sz w:val="24"/>
          <w:szCs w:val="24"/>
        </w:rPr>
      </w:pPr>
      <w:r>
        <w:rPr>
          <w:rFonts w:ascii="Calibri" w:eastAsia="仿宋_GB2312" w:hAnsi="Calibri" w:cs="仿宋_GB2312" w:hint="eastAsia"/>
          <w:kern w:val="0"/>
          <w:sz w:val="24"/>
          <w:szCs w:val="24"/>
        </w:rPr>
        <w:t>作者签名：</w:t>
      </w:r>
      <w:r>
        <w:rPr>
          <w:rFonts w:ascii="Calibri" w:eastAsia="仿宋_GB2312" w:hAnsi="Calibri" w:cs="仿宋_GB2312" w:hint="eastAsia"/>
          <w:kern w:val="0"/>
          <w:sz w:val="24"/>
          <w:szCs w:val="24"/>
        </w:rPr>
        <w:t xml:space="preserve">                       </w:t>
      </w:r>
      <w:r>
        <w:rPr>
          <w:rFonts w:ascii="Calibri" w:eastAsia="仿宋_GB2312" w:hAnsi="Calibri" w:cs="仿宋_GB2312" w:hint="eastAsia"/>
          <w:kern w:val="0"/>
          <w:sz w:val="24"/>
          <w:szCs w:val="24"/>
        </w:rPr>
        <w:t>日期：</w:t>
      </w:r>
    </w:p>
    <w:p w14:paraId="319369DC" w14:textId="77777777" w:rsidR="00BA6FAA" w:rsidRDefault="00BA6FAA">
      <w:pPr>
        <w:spacing w:line="360" w:lineRule="auto"/>
        <w:ind w:firstLine="480"/>
        <w:jc w:val="left"/>
        <w:rPr>
          <w:rFonts w:ascii="Calibri" w:eastAsia="仿宋_GB2312" w:hAnsi="Calibri" w:cs="仿宋_GB2312"/>
          <w:kern w:val="0"/>
          <w:sz w:val="24"/>
          <w:szCs w:val="24"/>
        </w:rPr>
      </w:pPr>
    </w:p>
    <w:p w14:paraId="7F50F299" w14:textId="77777777" w:rsidR="00BA6FAA" w:rsidRDefault="00313A91">
      <w:pPr>
        <w:spacing w:line="360" w:lineRule="auto"/>
        <w:ind w:firstLine="480"/>
        <w:jc w:val="left"/>
        <w:rPr>
          <w:rFonts w:ascii="Calibri" w:hAnsi="Calibri" w:cs="Times New Roman"/>
          <w:b/>
          <w:bCs/>
          <w:kern w:val="0"/>
          <w:sz w:val="36"/>
          <w:szCs w:val="36"/>
        </w:rPr>
      </w:pPr>
      <w:r>
        <w:rPr>
          <w:rFonts w:ascii="Calibri" w:eastAsia="仿宋_GB2312" w:hAnsi="Calibri" w:cs="仿宋_GB2312" w:hint="eastAsia"/>
          <w:kern w:val="0"/>
          <w:sz w:val="24"/>
          <w:szCs w:val="24"/>
        </w:rPr>
        <w:t>导师</w:t>
      </w:r>
      <w:bookmarkStart w:id="12" w:name="_Hlt163552440"/>
      <w:r>
        <w:rPr>
          <w:rFonts w:ascii="Calibri" w:eastAsia="仿宋_GB2312" w:hAnsi="Calibri" w:cs="仿宋_GB2312" w:hint="eastAsia"/>
          <w:kern w:val="0"/>
          <w:sz w:val="24"/>
          <w:szCs w:val="24"/>
        </w:rPr>
        <w:t>签</w:t>
      </w:r>
      <w:bookmarkEnd w:id="12"/>
      <w:r>
        <w:rPr>
          <w:rFonts w:ascii="Calibri" w:eastAsia="仿宋_GB2312" w:hAnsi="Calibri" w:cs="仿宋_GB2312" w:hint="eastAsia"/>
          <w:kern w:val="0"/>
          <w:sz w:val="24"/>
          <w:szCs w:val="24"/>
        </w:rPr>
        <w:t>名：</w:t>
      </w:r>
      <w:r>
        <w:rPr>
          <w:rFonts w:ascii="Calibri" w:eastAsia="仿宋_GB2312" w:hAnsi="Calibri" w:cs="仿宋_GB2312" w:hint="eastAsia"/>
          <w:kern w:val="0"/>
          <w:sz w:val="24"/>
          <w:szCs w:val="24"/>
        </w:rPr>
        <w:t xml:space="preserve">                       </w:t>
      </w:r>
      <w:r>
        <w:rPr>
          <w:rFonts w:ascii="Calibri" w:eastAsia="仿宋_GB2312" w:hAnsi="Calibri" w:cs="仿宋_GB2312" w:hint="eastAsia"/>
          <w:kern w:val="0"/>
          <w:sz w:val="24"/>
          <w:szCs w:val="24"/>
        </w:rPr>
        <w:t>日期：</w:t>
      </w:r>
    </w:p>
    <w:p w14:paraId="233C51F7" w14:textId="77777777" w:rsidR="00BA6FAA" w:rsidRDefault="00BA6FAA">
      <w:pPr>
        <w:tabs>
          <w:tab w:val="left" w:pos="7920"/>
        </w:tabs>
        <w:adjustRightInd w:val="0"/>
        <w:snapToGrid w:val="0"/>
        <w:spacing w:line="324" w:lineRule="auto"/>
        <w:ind w:leftChars="100" w:left="280" w:rightChars="12" w:right="34" w:firstLineChars="0" w:firstLine="0"/>
        <w:jc w:val="left"/>
        <w:rPr>
          <w:rFonts w:ascii="Calibri" w:hAnsi="Calibri" w:cs="Times New Roman"/>
          <w:b/>
          <w:bCs/>
          <w:kern w:val="0"/>
          <w:sz w:val="36"/>
          <w:szCs w:val="36"/>
        </w:rPr>
        <w:sectPr w:rsidR="00BA6FAA">
          <w:headerReference w:type="first" r:id="rId16"/>
          <w:pgSz w:w="11906" w:h="16838"/>
          <w:pgMar w:top="1440" w:right="1797" w:bottom="1440" w:left="1797" w:header="851" w:footer="850" w:gutter="0"/>
          <w:pgNumType w:start="1"/>
          <w:cols w:space="720"/>
          <w:titlePg/>
          <w:docGrid w:type="lines" w:linePitch="358"/>
        </w:sectPr>
      </w:pPr>
    </w:p>
    <w:p w14:paraId="5C2126C1" w14:textId="32E2E5DF" w:rsidR="00BA6FAA" w:rsidRDefault="00313A91">
      <w:pPr>
        <w:spacing w:line="360" w:lineRule="auto"/>
        <w:ind w:firstLineChars="0" w:firstLine="0"/>
        <w:jc w:val="center"/>
        <w:rPr>
          <w:rFonts w:ascii="宋体" w:eastAsia="宋体" w:hAnsi="宋体" w:cs="Times New Roman"/>
          <w:b/>
          <w:bCs/>
          <w:kern w:val="0"/>
          <w:sz w:val="36"/>
          <w:szCs w:val="36"/>
        </w:rPr>
        <w:pPrChange w:id="13" w:author="codesbyc AUKG" w:date="2022-03-15T14:12:00Z">
          <w:pPr>
            <w:spacing w:line="360" w:lineRule="auto"/>
            <w:ind w:firstLineChars="0" w:firstLine="0"/>
          </w:pPr>
        </w:pPrChange>
      </w:pPr>
      <w:commentRangeStart w:id="14"/>
      <w:proofErr w:type="gramStart"/>
      <w:r>
        <w:rPr>
          <w:rFonts w:ascii="宋体" w:eastAsia="宋体" w:hAnsi="宋体" w:cs="Times New Roman" w:hint="eastAsia"/>
          <w:b/>
          <w:bCs/>
          <w:kern w:val="0"/>
          <w:sz w:val="36"/>
          <w:szCs w:val="36"/>
        </w:rPr>
        <w:lastRenderedPageBreak/>
        <w:t>基于</w:t>
      </w:r>
      <w:ins w:id="15" w:author="codesbyc AUKG" w:date="2022-03-15T14:12:00Z">
        <w:r w:rsidR="005D3D03">
          <w:rPr>
            <w:rFonts w:ascii="宋体" w:eastAsia="宋体" w:hAnsi="宋体" w:cs="Times New Roman" w:hint="eastAsia"/>
            <w:b/>
            <w:bCs/>
            <w:kern w:val="0"/>
            <w:sz w:val="36"/>
            <w:szCs w:val="36"/>
          </w:rPr>
          <w:t>微信小</w:t>
        </w:r>
        <w:proofErr w:type="gramEnd"/>
        <w:r w:rsidR="005D3D03">
          <w:rPr>
            <w:rFonts w:ascii="宋体" w:eastAsia="宋体" w:hAnsi="宋体" w:cs="Times New Roman" w:hint="eastAsia"/>
            <w:b/>
            <w:bCs/>
            <w:kern w:val="0"/>
            <w:sz w:val="36"/>
            <w:szCs w:val="36"/>
          </w:rPr>
          <w:t>程序的仓库管理程序的设计与实现</w:t>
        </w:r>
      </w:ins>
      <w:del w:id="16" w:author="codesbyc AUKG" w:date="2022-03-15T14:12:00Z">
        <w:r w:rsidDel="005D3D03">
          <w:rPr>
            <w:rFonts w:ascii="宋体" w:eastAsia="宋体" w:hAnsi="宋体" w:cs="Times New Roman" w:hint="eastAsia"/>
            <w:b/>
            <w:bCs/>
            <w:kern w:val="0"/>
            <w:sz w:val="36"/>
            <w:szCs w:val="36"/>
          </w:rPr>
          <w:delText>UniApp框架开发的仓库系统微信小程序的设计与实现</w:delText>
        </w:r>
        <w:commentRangeEnd w:id="14"/>
        <w:r w:rsidDel="005D3D03">
          <w:commentReference w:id="14"/>
        </w:r>
      </w:del>
    </w:p>
    <w:p w14:paraId="4AEDFF9B" w14:textId="77777777" w:rsidR="00BA6FAA" w:rsidRDefault="00BA6FAA">
      <w:pPr>
        <w:spacing w:line="360" w:lineRule="auto"/>
        <w:ind w:firstLineChars="0" w:firstLine="0"/>
        <w:jc w:val="center"/>
        <w:rPr>
          <w:rFonts w:ascii="宋体" w:eastAsia="宋体" w:hAnsi="宋体" w:cs="Times New Roman"/>
          <w:b/>
          <w:bCs/>
          <w:kern w:val="0"/>
          <w:sz w:val="36"/>
          <w:szCs w:val="36"/>
        </w:rPr>
      </w:pPr>
    </w:p>
    <w:p w14:paraId="2773AB63" w14:textId="77777777" w:rsidR="00BA6FAA" w:rsidRDefault="00313A91">
      <w:pPr>
        <w:spacing w:line="360" w:lineRule="auto"/>
        <w:ind w:firstLineChars="0" w:firstLine="0"/>
        <w:jc w:val="center"/>
      </w:pPr>
      <w:r>
        <w:rPr>
          <w:rFonts w:ascii="仿宋" w:hAnsi="仿宋" w:cs="Times New Roman"/>
          <w:b/>
          <w:bCs/>
          <w:kern w:val="0"/>
          <w:szCs w:val="28"/>
        </w:rPr>
        <w:t>摘</w:t>
      </w:r>
      <w:r>
        <w:rPr>
          <w:rFonts w:ascii="仿宋" w:hAnsi="仿宋" w:cs="Times New Roman" w:hint="eastAsia"/>
          <w:b/>
          <w:bCs/>
          <w:kern w:val="0"/>
          <w:szCs w:val="28"/>
        </w:rPr>
        <w:t xml:space="preserve"> </w:t>
      </w:r>
      <w:r>
        <w:rPr>
          <w:rFonts w:ascii="仿宋" w:hAnsi="仿宋" w:cs="Times New Roman"/>
          <w:b/>
          <w:bCs/>
          <w:kern w:val="0"/>
          <w:szCs w:val="28"/>
        </w:rPr>
        <w:t xml:space="preserve"> 要</w:t>
      </w:r>
    </w:p>
    <w:p w14:paraId="1B82B2C9" w14:textId="141FD5F8" w:rsidR="00BA6FAA" w:rsidDel="002A6D52" w:rsidRDefault="00EB5E12">
      <w:pPr>
        <w:adjustRightInd w:val="0"/>
        <w:snapToGrid w:val="0"/>
        <w:spacing w:line="360" w:lineRule="auto"/>
        <w:ind w:firstLine="560"/>
        <w:rPr>
          <w:del w:id="17" w:author="codesbyc AUKG" w:date="2022-03-15T15:12:00Z"/>
          <w:rFonts w:ascii="仿宋_GB2312" w:eastAsia="仿宋_GB2312" w:hAnsi="宋体" w:cs="仿宋_GB2312"/>
          <w:szCs w:val="28"/>
        </w:rPr>
      </w:pPr>
      <w:ins w:id="18" w:author="codesbyc AUKG" w:date="2022-03-15T14:21:00Z">
        <w:r>
          <w:rPr>
            <w:rFonts w:ascii="仿宋_GB2312" w:eastAsia="仿宋_GB2312" w:hAnsi="宋体" w:cs="仿宋_GB2312" w:hint="eastAsia"/>
            <w:szCs w:val="28"/>
          </w:rPr>
          <w:t>仓库货物管理是对仓库内货物的出入库操作，以及</w:t>
        </w:r>
      </w:ins>
      <w:ins w:id="19" w:author="codesbyc AUKG" w:date="2022-03-15T14:22:00Z">
        <w:r>
          <w:rPr>
            <w:rFonts w:ascii="仿宋_GB2312" w:eastAsia="仿宋_GB2312" w:hAnsi="宋体" w:cs="仿宋_GB2312" w:hint="eastAsia"/>
            <w:szCs w:val="28"/>
          </w:rPr>
          <w:t>仓库内货物的数量进行记录，系统分析，仓库货物管理系统需满足物流公司仓库货物日常管理，要能够</w:t>
        </w:r>
      </w:ins>
      <w:ins w:id="20" w:author="codesbyc AUKG" w:date="2022-03-15T14:23:00Z">
        <w:r>
          <w:rPr>
            <w:rFonts w:ascii="仿宋_GB2312" w:eastAsia="仿宋_GB2312" w:hAnsi="宋体" w:cs="仿宋_GB2312" w:hint="eastAsia"/>
            <w:szCs w:val="28"/>
          </w:rPr>
          <w:t>准确的记录货物入库出库情况，出入库信息主要包含入库时间，货物的</w:t>
        </w:r>
      </w:ins>
      <w:ins w:id="21" w:author="codesbyc AUKG" w:date="2022-03-15T14:24:00Z">
        <w:r>
          <w:rPr>
            <w:rFonts w:ascii="仿宋_GB2312" w:eastAsia="仿宋_GB2312" w:hAnsi="宋体" w:cs="仿宋_GB2312" w:hint="eastAsia"/>
            <w:szCs w:val="28"/>
          </w:rPr>
          <w:t>种类、数量、价格等主要信息</w:t>
        </w:r>
        <w:r w:rsidR="008D6FA5">
          <w:rPr>
            <w:rFonts w:ascii="仿宋_GB2312" w:eastAsia="仿宋_GB2312" w:hAnsi="宋体" w:cs="仿宋_GB2312" w:hint="eastAsia"/>
            <w:szCs w:val="28"/>
          </w:rPr>
          <w:t>，还要对</w:t>
        </w:r>
      </w:ins>
      <w:ins w:id="22" w:author="codesbyc AUKG" w:date="2022-03-15T14:25:00Z">
        <w:r w:rsidR="008D6FA5">
          <w:rPr>
            <w:rFonts w:ascii="仿宋_GB2312" w:eastAsia="仿宋_GB2312" w:hAnsi="宋体" w:cs="仿宋_GB2312" w:hint="eastAsia"/>
            <w:szCs w:val="28"/>
          </w:rPr>
          <w:t>登记的信息生成入库单并保存单据，以及对仓库操作人员的权限信息管理</w:t>
        </w:r>
      </w:ins>
      <w:ins w:id="23" w:author="codesbyc AUKG" w:date="2022-03-15T15:09:00Z">
        <w:r w:rsidR="00981A4A">
          <w:rPr>
            <w:rFonts w:ascii="仿宋_GB2312" w:eastAsia="仿宋_GB2312" w:hAnsi="宋体" w:cs="仿宋_GB2312" w:hint="eastAsia"/>
            <w:szCs w:val="28"/>
          </w:rPr>
          <w:t>，</w:t>
        </w:r>
      </w:ins>
      <w:ins w:id="24" w:author="codesbyc AUKG" w:date="2022-03-15T14:27:00Z">
        <w:r w:rsidR="008D6FA5">
          <w:rPr>
            <w:rFonts w:ascii="仿宋_GB2312" w:eastAsia="仿宋_GB2312" w:hAnsi="宋体" w:cs="仿宋_GB2312" w:hint="eastAsia"/>
            <w:szCs w:val="28"/>
          </w:rPr>
          <w:t>及时了解仓库的存储货物的信息，根据</w:t>
        </w:r>
      </w:ins>
      <w:ins w:id="25" w:author="codesbyc AUKG" w:date="2022-03-15T14:28:00Z">
        <w:r w:rsidR="008D6FA5">
          <w:rPr>
            <w:rFonts w:ascii="仿宋_GB2312" w:eastAsia="仿宋_GB2312" w:hAnsi="宋体" w:cs="仿宋_GB2312" w:hint="eastAsia"/>
            <w:szCs w:val="28"/>
          </w:rPr>
          <w:t>公司业务订单实时地调控仓库货物</w:t>
        </w:r>
      </w:ins>
      <w:ins w:id="26" w:author="codesbyc AUKG" w:date="2022-03-15T14:29:00Z">
        <w:r w:rsidR="008D6FA5">
          <w:rPr>
            <w:rFonts w:ascii="仿宋_GB2312" w:eastAsia="仿宋_GB2312" w:hAnsi="宋体" w:cs="仿宋_GB2312" w:hint="eastAsia"/>
            <w:szCs w:val="28"/>
          </w:rPr>
          <w:t>库存情况。</w:t>
        </w:r>
      </w:ins>
      <w:ins w:id="27" w:author="codesbyc AUKG" w:date="2022-03-15T15:06:00Z">
        <w:r w:rsidR="00981A4A">
          <w:rPr>
            <w:rFonts w:ascii="仿宋_GB2312" w:eastAsia="仿宋_GB2312" w:hAnsi="宋体" w:cs="仿宋_GB2312" w:hint="eastAsia"/>
            <w:szCs w:val="28"/>
          </w:rPr>
          <w:t>仓库管理系统</w:t>
        </w:r>
      </w:ins>
      <w:ins w:id="28" w:author="codesbyc AUKG" w:date="2022-03-15T15:02:00Z">
        <w:r w:rsidR="00CF2F3A">
          <w:rPr>
            <w:rFonts w:ascii="仿宋_GB2312" w:eastAsia="仿宋_GB2312" w:hAnsi="宋体" w:cs="仿宋_GB2312" w:hint="eastAsia"/>
            <w:szCs w:val="28"/>
          </w:rPr>
          <w:t>提升了</w:t>
        </w:r>
      </w:ins>
      <w:ins w:id="29" w:author="codesbyc AUKG" w:date="2022-03-15T15:01:00Z">
        <w:r w:rsidR="00CF2F3A">
          <w:rPr>
            <w:rFonts w:ascii="仿宋_GB2312" w:eastAsia="仿宋_GB2312" w:hAnsi="宋体" w:cs="仿宋_GB2312" w:hint="eastAsia"/>
            <w:szCs w:val="28"/>
          </w:rPr>
          <w:t>企业的</w:t>
        </w:r>
      </w:ins>
      <w:ins w:id="30" w:author="codesbyc AUKG" w:date="2022-03-15T15:06:00Z">
        <w:r w:rsidR="00CF2F3A">
          <w:rPr>
            <w:rFonts w:ascii="仿宋_GB2312" w:eastAsia="仿宋_GB2312" w:hAnsi="宋体" w:cs="仿宋_GB2312" w:hint="eastAsia"/>
            <w:szCs w:val="28"/>
          </w:rPr>
          <w:t>各个仓库供应链</w:t>
        </w:r>
      </w:ins>
      <w:ins w:id="31" w:author="codesbyc AUKG" w:date="2022-03-15T15:01:00Z">
        <w:r w:rsidR="00CF2F3A">
          <w:rPr>
            <w:rFonts w:ascii="仿宋_GB2312" w:eastAsia="仿宋_GB2312" w:hAnsi="宋体" w:cs="仿宋_GB2312" w:hint="eastAsia"/>
            <w:szCs w:val="28"/>
          </w:rPr>
          <w:t>的合作效率</w:t>
        </w:r>
      </w:ins>
      <w:ins w:id="32" w:author="codesbyc AUKG" w:date="2022-03-15T15:02:00Z">
        <w:r w:rsidR="00CF2F3A">
          <w:rPr>
            <w:rFonts w:ascii="仿宋_GB2312" w:eastAsia="仿宋_GB2312" w:hAnsi="宋体" w:cs="仿宋_GB2312" w:hint="eastAsia"/>
            <w:szCs w:val="28"/>
          </w:rPr>
          <w:t>，</w:t>
        </w:r>
      </w:ins>
      <w:ins w:id="33" w:author="codesbyc AUKG" w:date="2022-03-15T15:06:00Z">
        <w:r w:rsidR="00981A4A">
          <w:rPr>
            <w:rFonts w:ascii="仿宋_GB2312" w:eastAsia="仿宋_GB2312" w:hAnsi="宋体" w:cs="仿宋_GB2312" w:hint="eastAsia"/>
            <w:szCs w:val="28"/>
          </w:rPr>
          <w:t>减少了</w:t>
        </w:r>
      </w:ins>
      <w:ins w:id="34" w:author="codesbyc AUKG" w:date="2022-03-15T15:07:00Z">
        <w:r w:rsidR="00981A4A">
          <w:rPr>
            <w:rFonts w:ascii="仿宋_GB2312" w:eastAsia="仿宋_GB2312" w:hAnsi="宋体" w:cs="仿宋_GB2312" w:hint="eastAsia"/>
            <w:szCs w:val="28"/>
          </w:rPr>
          <w:t>员工的工作时长，保证了</w:t>
        </w:r>
      </w:ins>
      <w:ins w:id="35" w:author="codesbyc AUKG" w:date="2022-03-15T15:08:00Z">
        <w:r w:rsidR="00981A4A">
          <w:rPr>
            <w:rFonts w:ascii="仿宋_GB2312" w:eastAsia="仿宋_GB2312" w:hAnsi="宋体" w:cs="仿宋_GB2312" w:hint="eastAsia"/>
            <w:szCs w:val="28"/>
          </w:rPr>
          <w:t>货物流通</w:t>
        </w:r>
      </w:ins>
      <w:ins w:id="36" w:author="codesbyc AUKG" w:date="2022-03-15T15:07:00Z">
        <w:r w:rsidR="00981A4A">
          <w:rPr>
            <w:rFonts w:ascii="仿宋_GB2312" w:eastAsia="仿宋_GB2312" w:hAnsi="宋体" w:cs="仿宋_GB2312" w:hint="eastAsia"/>
            <w:szCs w:val="28"/>
          </w:rPr>
          <w:t>信息</w:t>
        </w:r>
      </w:ins>
      <w:ins w:id="37" w:author="codesbyc AUKG" w:date="2022-03-15T15:08:00Z">
        <w:r w:rsidR="00981A4A">
          <w:rPr>
            <w:rFonts w:ascii="仿宋_GB2312" w:eastAsia="仿宋_GB2312" w:hAnsi="宋体" w:cs="仿宋_GB2312" w:hint="eastAsia"/>
            <w:szCs w:val="28"/>
          </w:rPr>
          <w:t>的安全性与时效性，</w:t>
        </w:r>
      </w:ins>
      <w:ins w:id="38" w:author="codesbyc AUKG" w:date="2022-03-15T15:13:00Z">
        <w:r w:rsidR="002A6D52">
          <w:rPr>
            <w:rFonts w:ascii="仿宋_GB2312" w:eastAsia="仿宋_GB2312" w:hAnsi="宋体" w:cs="仿宋_GB2312" w:hint="eastAsia"/>
            <w:szCs w:val="28"/>
          </w:rPr>
          <w:t>为企业</w:t>
        </w:r>
        <w:del w:id="39" w:author="Leslie xu" w:date="2022-04-02T11:19:00Z">
          <w:r w:rsidR="002A6D52" w:rsidDel="00195967">
            <w:rPr>
              <w:rFonts w:ascii="仿宋_GB2312" w:eastAsia="仿宋_GB2312" w:hAnsi="宋体" w:cs="仿宋_GB2312" w:hint="eastAsia"/>
              <w:szCs w:val="28"/>
            </w:rPr>
            <w:delText>的</w:delText>
          </w:r>
        </w:del>
      </w:ins>
      <w:ins w:id="40" w:author="codesbyc AUKG" w:date="2022-03-15T15:12:00Z">
        <w:del w:id="41" w:author="Leslie xu" w:date="2022-04-02T11:19:00Z">
          <w:r w:rsidR="002A6D52" w:rsidDel="00195967">
            <w:rPr>
              <w:rFonts w:ascii="仿宋_GB2312" w:eastAsia="仿宋_GB2312" w:hAnsi="宋体" w:cs="仿宋_GB2312" w:hint="eastAsia"/>
              <w:szCs w:val="28"/>
            </w:rPr>
            <w:delText>营收</w:delText>
          </w:r>
        </w:del>
        <w:r w:rsidR="002A6D52">
          <w:rPr>
            <w:rFonts w:ascii="仿宋_GB2312" w:eastAsia="仿宋_GB2312" w:hAnsi="宋体" w:cs="仿宋_GB2312" w:hint="eastAsia"/>
            <w:szCs w:val="28"/>
          </w:rPr>
          <w:t>提供了稳定且高质量的发展，进而提高了</w:t>
        </w:r>
        <w:proofErr w:type="gramStart"/>
        <w:r w:rsidR="002A6D52">
          <w:rPr>
            <w:rFonts w:ascii="仿宋_GB2312" w:eastAsia="仿宋_GB2312" w:hAnsi="宋体" w:cs="仿宋_GB2312" w:hint="eastAsia"/>
            <w:szCs w:val="28"/>
          </w:rPr>
          <w:t>改公司</w:t>
        </w:r>
        <w:proofErr w:type="gramEnd"/>
        <w:r w:rsidR="002A6D52">
          <w:rPr>
            <w:rFonts w:ascii="仿宋_GB2312" w:eastAsia="仿宋_GB2312" w:hAnsi="宋体" w:cs="仿宋_GB2312" w:hint="eastAsia"/>
            <w:szCs w:val="28"/>
          </w:rPr>
          <w:t>的竞争力。</w:t>
        </w:r>
      </w:ins>
      <w:commentRangeStart w:id="42"/>
      <w:del w:id="43" w:author="codesbyc AUKG" w:date="2022-03-15T15:12:00Z">
        <w:r w:rsidR="00313A91" w:rsidDel="002A6D52">
          <w:rPr>
            <w:rFonts w:ascii="仿宋_GB2312" w:eastAsia="仿宋_GB2312" w:hAnsi="宋体" w:cs="仿宋_GB2312" w:hint="eastAsia"/>
            <w:szCs w:val="28"/>
          </w:rPr>
          <w:delText>随着我国经济的迅速发展，传统的物流作业模式因出库入库效率低、货物堆积、不断出错等问题已不能满足市场的需要。目前很多领头物流企业都在不断提高领域信息避重，信息化比例的增加为企业营收提供了稳定且高质量的发展，进而提高了改公司的竞争力。</w:delText>
        </w:r>
      </w:del>
    </w:p>
    <w:p w14:paraId="001176E1" w14:textId="7D7AB3C5" w:rsidR="00BA6FAA" w:rsidRDefault="00313A91" w:rsidP="002A6D52">
      <w:pPr>
        <w:adjustRightInd w:val="0"/>
        <w:snapToGrid w:val="0"/>
        <w:spacing w:line="360" w:lineRule="auto"/>
        <w:ind w:firstLine="560"/>
        <w:rPr>
          <w:rFonts w:ascii="仿宋_GB2312" w:eastAsia="仿宋_GB2312" w:hAnsi="宋体" w:cs="仿宋_GB2312"/>
          <w:szCs w:val="28"/>
        </w:rPr>
      </w:pPr>
      <w:del w:id="44" w:author="codesbyc AUKG" w:date="2022-03-15T15:12:00Z">
        <w:r w:rsidDel="002A6D52">
          <w:rPr>
            <w:rFonts w:ascii="仿宋_GB2312" w:eastAsia="仿宋_GB2312" w:hAnsi="宋体" w:cs="仿宋_GB2312" w:hint="eastAsia"/>
            <w:szCs w:val="28"/>
          </w:rPr>
          <w:delText>对于物流公司而言，信息化管理的主要任务是仓库货物管理，涉及的内容包括货物进出管理，查询，统计等功能功能，仓库内的数据需要保证一致性，完整性，以及操作简单的前端界面。</w:delText>
        </w:r>
        <w:commentRangeEnd w:id="42"/>
        <w:r w:rsidDel="002A6D52">
          <w:commentReference w:id="42"/>
        </w:r>
      </w:del>
    </w:p>
    <w:p w14:paraId="5B9909CA" w14:textId="77777777" w:rsidR="00BA6FAA" w:rsidRDefault="00313A91">
      <w:pPr>
        <w:adjustRightInd w:val="0"/>
        <w:snapToGrid w:val="0"/>
        <w:spacing w:line="360" w:lineRule="auto"/>
        <w:ind w:firstLine="560"/>
        <w:rPr>
          <w:rFonts w:ascii="仿宋_GB2312" w:eastAsia="仿宋_GB2312" w:hAnsi="宋体" w:cs="仿宋_GB2312"/>
          <w:szCs w:val="28"/>
        </w:rPr>
      </w:pPr>
      <w:r>
        <w:rPr>
          <w:rFonts w:ascii="仿宋_GB2312" w:eastAsia="仿宋_GB2312" w:hAnsi="宋体" w:cs="仿宋_GB2312" w:hint="eastAsia"/>
          <w:szCs w:val="28"/>
        </w:rPr>
        <w:t>本文采用</w:t>
      </w:r>
      <w:proofErr w:type="gramStart"/>
      <w:r>
        <w:rPr>
          <w:rFonts w:ascii="仿宋_GB2312" w:eastAsia="仿宋_GB2312" w:hAnsi="宋体" w:cs="仿宋_GB2312" w:hint="eastAsia"/>
          <w:szCs w:val="28"/>
        </w:rPr>
        <w:t>了微信小</w:t>
      </w:r>
      <w:proofErr w:type="gramEnd"/>
      <w:r>
        <w:rPr>
          <w:rFonts w:ascii="仿宋_GB2312" w:eastAsia="仿宋_GB2312" w:hAnsi="宋体" w:cs="仿宋_GB2312" w:hint="eastAsia"/>
          <w:szCs w:val="28"/>
        </w:rPr>
        <w:t>程序开发技术，应用跨平台的</w:t>
      </w:r>
      <w:proofErr w:type="spellStart"/>
      <w:r>
        <w:rPr>
          <w:rFonts w:ascii="仿宋_GB2312" w:eastAsia="仿宋_GB2312" w:hAnsi="宋体" w:cs="仿宋_GB2312" w:hint="eastAsia"/>
          <w:szCs w:val="28"/>
        </w:rPr>
        <w:t>Uniapp</w:t>
      </w:r>
      <w:proofErr w:type="spellEnd"/>
      <w:r>
        <w:rPr>
          <w:rFonts w:ascii="仿宋_GB2312" w:eastAsia="仿宋_GB2312" w:hAnsi="宋体" w:cs="仿宋_GB2312" w:hint="eastAsia"/>
          <w:szCs w:val="28"/>
        </w:rPr>
        <w:t>开发框架，设计并实习了仓库管理系统。根据物流公司的货物进出库的流程，提供了货物进出库管理，仓库货物调度管理的解决方案，通过应用软件可以对所存货物进行出入库，查看记录，货物调度等操作，仓库保存的信息存放到QR码当中，管理系统使用小程序的云数据库。</w:t>
      </w:r>
    </w:p>
    <w:p w14:paraId="19197083" w14:textId="77777777" w:rsidR="00BA6FAA" w:rsidRDefault="00313A91">
      <w:pPr>
        <w:adjustRightInd w:val="0"/>
        <w:snapToGrid w:val="0"/>
        <w:spacing w:line="360" w:lineRule="auto"/>
        <w:ind w:firstLine="560"/>
        <w:rPr>
          <w:rFonts w:ascii="仿宋_GB2312" w:eastAsia="仿宋_GB2312" w:hAnsi="宋体" w:cs="仿宋_GB2312"/>
          <w:szCs w:val="28"/>
        </w:rPr>
      </w:pPr>
      <w:r>
        <w:rPr>
          <w:rFonts w:ascii="仿宋_GB2312" w:eastAsia="仿宋_GB2312" w:hAnsi="宋体" w:cs="仿宋_GB2312" w:hint="eastAsia"/>
          <w:szCs w:val="28"/>
        </w:rPr>
        <w:t>论文的主要内容包括仓库货物管理子系统的总体设计，数据库设计，</w:t>
      </w:r>
      <w:proofErr w:type="gramStart"/>
      <w:r>
        <w:rPr>
          <w:rFonts w:ascii="仿宋_GB2312" w:eastAsia="仿宋_GB2312" w:hAnsi="宋体" w:cs="仿宋_GB2312" w:hint="eastAsia"/>
          <w:szCs w:val="28"/>
        </w:rPr>
        <w:t>微信小</w:t>
      </w:r>
      <w:proofErr w:type="gramEnd"/>
      <w:r>
        <w:rPr>
          <w:rFonts w:ascii="仿宋_GB2312" w:eastAsia="仿宋_GB2312" w:hAnsi="宋体" w:cs="仿宋_GB2312" w:hint="eastAsia"/>
          <w:szCs w:val="28"/>
        </w:rPr>
        <w:t>程序的前端界面设计，小程序后端设计与实现。</w:t>
      </w:r>
    </w:p>
    <w:p w14:paraId="7FFE1B2A" w14:textId="77777777" w:rsidR="00BA6FAA" w:rsidRDefault="00313A91">
      <w:pPr>
        <w:adjustRightInd w:val="0"/>
        <w:snapToGrid w:val="0"/>
        <w:spacing w:line="360" w:lineRule="auto"/>
        <w:ind w:firstLine="562"/>
        <w:rPr>
          <w:bCs/>
        </w:rPr>
      </w:pPr>
      <w:r>
        <w:rPr>
          <w:rFonts w:ascii="仿宋_GB2312" w:eastAsia="仿宋_GB2312" w:hAnsi="宋体" w:cs="仿宋_GB2312" w:hint="eastAsia"/>
          <w:b/>
          <w:bCs/>
          <w:szCs w:val="28"/>
        </w:rPr>
        <w:t>关键字</w:t>
      </w:r>
      <w:r>
        <w:rPr>
          <w:rFonts w:ascii="仿宋_GB2312" w:eastAsia="仿宋_GB2312" w:hAnsi="宋体" w:cs="仿宋_GB2312" w:hint="eastAsia"/>
          <w:szCs w:val="28"/>
        </w:rPr>
        <w:t>：货物管理，小程序，QR码，跨平台开发。</w:t>
      </w:r>
    </w:p>
    <w:p w14:paraId="526528B2" w14:textId="77777777" w:rsidR="00BA6FAA" w:rsidDel="002A6D52" w:rsidRDefault="00BA6FAA">
      <w:pPr>
        <w:spacing w:line="480" w:lineRule="exact"/>
        <w:ind w:leftChars="50" w:left="140" w:rightChars="200" w:right="560" w:firstLineChars="112" w:firstLine="314"/>
        <w:jc w:val="left"/>
        <w:rPr>
          <w:del w:id="45" w:author="codesbyc AUKG" w:date="2022-03-15T15:12:00Z"/>
          <w:bCs/>
        </w:rPr>
      </w:pPr>
    </w:p>
    <w:p w14:paraId="0DD71A0C" w14:textId="77777777" w:rsidR="00BA6FAA" w:rsidDel="002A6D52" w:rsidRDefault="00BA6FAA">
      <w:pPr>
        <w:spacing w:line="480" w:lineRule="exact"/>
        <w:ind w:leftChars="50" w:left="140" w:rightChars="200" w:right="560" w:firstLineChars="112" w:firstLine="314"/>
        <w:jc w:val="left"/>
        <w:rPr>
          <w:del w:id="46" w:author="codesbyc AUKG" w:date="2022-03-15T15:12:00Z"/>
          <w:bCs/>
        </w:rPr>
      </w:pPr>
    </w:p>
    <w:p w14:paraId="100EE89F" w14:textId="77777777" w:rsidR="00BA6FAA" w:rsidRDefault="00BA6FAA">
      <w:pPr>
        <w:spacing w:line="480" w:lineRule="exact"/>
        <w:ind w:rightChars="200" w:right="560" w:firstLineChars="0" w:firstLine="0"/>
        <w:jc w:val="left"/>
        <w:rPr>
          <w:rFonts w:ascii="仿宋_GB2312" w:eastAsia="仿宋_GB2312"/>
          <w:bCs/>
          <w:szCs w:val="28"/>
        </w:rPr>
        <w:pPrChange w:id="47" w:author="codesbyc AUKG" w:date="2022-03-15T15:12:00Z">
          <w:pPr>
            <w:spacing w:line="480" w:lineRule="exact"/>
            <w:ind w:leftChars="50" w:left="140" w:rightChars="200" w:right="560" w:firstLineChars="112" w:firstLine="314"/>
            <w:jc w:val="left"/>
          </w:pPr>
        </w:pPrChange>
      </w:pPr>
    </w:p>
    <w:p w14:paraId="26FEE053" w14:textId="77777777" w:rsidR="00BA6FAA" w:rsidRDefault="00BA6FAA">
      <w:pPr>
        <w:tabs>
          <w:tab w:val="left" w:pos="540"/>
          <w:tab w:val="left" w:pos="720"/>
          <w:tab w:val="left" w:pos="900"/>
          <w:tab w:val="left" w:pos="1080"/>
        </w:tabs>
        <w:adjustRightInd w:val="0"/>
        <w:snapToGrid w:val="0"/>
        <w:spacing w:line="324" w:lineRule="auto"/>
        <w:ind w:left="1680" w:hangingChars="600" w:hanging="1680"/>
        <w:jc w:val="center"/>
        <w:rPr>
          <w:rFonts w:ascii="仿宋_GB2312" w:eastAsia="仿宋_GB2312"/>
          <w:bCs/>
          <w:szCs w:val="28"/>
        </w:rPr>
      </w:pPr>
    </w:p>
    <w:p w14:paraId="1AF08B59" w14:textId="77777777" w:rsidR="00BA6FAA" w:rsidRDefault="00313A91">
      <w:pPr>
        <w:tabs>
          <w:tab w:val="left" w:pos="540"/>
          <w:tab w:val="left" w:pos="720"/>
          <w:tab w:val="left" w:pos="900"/>
          <w:tab w:val="left" w:pos="1080"/>
        </w:tabs>
        <w:adjustRightInd w:val="0"/>
        <w:snapToGrid w:val="0"/>
        <w:spacing w:line="360" w:lineRule="auto"/>
        <w:ind w:firstLineChars="0" w:firstLine="0"/>
        <w:jc w:val="center"/>
        <w:rPr>
          <w:rFonts w:eastAsia="宋体" w:cs="Times New Roman"/>
          <w:b/>
          <w:kern w:val="0"/>
          <w:sz w:val="36"/>
          <w:szCs w:val="36"/>
          <w:lang w:eastAsia="en-US"/>
        </w:rPr>
      </w:pPr>
      <w:r>
        <w:rPr>
          <w:rFonts w:eastAsia="宋体" w:cs="Times New Roman"/>
          <w:b/>
          <w:kern w:val="0"/>
          <w:sz w:val="36"/>
          <w:szCs w:val="36"/>
          <w:lang w:eastAsia="en-US"/>
        </w:rPr>
        <w:lastRenderedPageBreak/>
        <w:t xml:space="preserve">Design and implementation of WeChat applet for warehouse system based on </w:t>
      </w:r>
      <w:proofErr w:type="spellStart"/>
      <w:r>
        <w:rPr>
          <w:rFonts w:eastAsia="宋体" w:cs="Times New Roman"/>
          <w:b/>
          <w:kern w:val="0"/>
          <w:sz w:val="36"/>
          <w:szCs w:val="36"/>
          <w:lang w:eastAsia="en-US"/>
        </w:rPr>
        <w:t>UniApp</w:t>
      </w:r>
      <w:proofErr w:type="spellEnd"/>
      <w:r>
        <w:rPr>
          <w:rFonts w:eastAsia="宋体" w:cs="Times New Roman"/>
          <w:b/>
          <w:kern w:val="0"/>
          <w:sz w:val="36"/>
          <w:szCs w:val="36"/>
          <w:lang w:eastAsia="en-US"/>
        </w:rPr>
        <w:t xml:space="preserve"> framework</w:t>
      </w:r>
    </w:p>
    <w:p w14:paraId="191E9BD8" w14:textId="77777777" w:rsidR="00BA6FAA" w:rsidRDefault="00313A91">
      <w:pPr>
        <w:adjustRightInd w:val="0"/>
        <w:snapToGrid w:val="0"/>
        <w:spacing w:line="324" w:lineRule="auto"/>
        <w:ind w:firstLineChars="0" w:firstLine="0"/>
        <w:jc w:val="center"/>
        <w:rPr>
          <w:rFonts w:ascii="仿宋_GB2312" w:eastAsia="仿宋_GB2312"/>
          <w:bCs/>
          <w:szCs w:val="28"/>
        </w:rPr>
      </w:pPr>
      <w:r>
        <w:rPr>
          <w:rFonts w:ascii="黑体" w:eastAsia="黑体" w:hAnsi="黑体" w:cs="Times New Roman" w:hint="eastAsia"/>
          <w:b/>
          <w:kern w:val="0"/>
          <w:szCs w:val="28"/>
        </w:rPr>
        <w:t>A</w:t>
      </w:r>
      <w:r>
        <w:rPr>
          <w:rFonts w:ascii="黑体" w:eastAsia="黑体" w:hAnsi="黑体" w:cs="Times New Roman"/>
          <w:b/>
          <w:kern w:val="0"/>
          <w:szCs w:val="28"/>
          <w:lang w:eastAsia="en-US"/>
        </w:rPr>
        <w:t>bstract</w:t>
      </w:r>
    </w:p>
    <w:p w14:paraId="464D5E06" w14:textId="77777777" w:rsidR="00BA6FAA" w:rsidRDefault="00313A91">
      <w:pPr>
        <w:adjustRightInd w:val="0"/>
        <w:snapToGrid w:val="0"/>
        <w:spacing w:line="360" w:lineRule="auto"/>
        <w:ind w:firstLine="480"/>
        <w:rPr>
          <w:rFonts w:eastAsia="宋体" w:cs="Times New Roman"/>
          <w:kern w:val="0"/>
          <w:sz w:val="24"/>
          <w:lang w:eastAsia="en-US"/>
        </w:rPr>
      </w:pPr>
      <w:r>
        <w:rPr>
          <w:rFonts w:eastAsia="宋体" w:cs="Times New Roman"/>
          <w:kern w:val="0"/>
          <w:sz w:val="24"/>
          <w:lang w:eastAsia="en-US"/>
        </w:rPr>
        <w:t>With the rapid development of my country's economy, the traditional logistics operation mode has been unable to meet the needs of the market due to problems such as low efficiency in outbound and inbound, accumulation of goods, and constant errors. At present, many leading logistics companies are constantly improving the information in the field to avoid the heaviest.</w:t>
      </w:r>
    </w:p>
    <w:p w14:paraId="211CDAA2" w14:textId="77777777" w:rsidR="00BA6FAA" w:rsidRDefault="00313A91">
      <w:pPr>
        <w:adjustRightInd w:val="0"/>
        <w:snapToGrid w:val="0"/>
        <w:spacing w:line="360" w:lineRule="auto"/>
        <w:ind w:firstLine="480"/>
        <w:rPr>
          <w:rFonts w:eastAsia="宋体" w:cs="Times New Roman"/>
          <w:kern w:val="0"/>
          <w:sz w:val="24"/>
          <w:lang w:eastAsia="en-US"/>
        </w:rPr>
      </w:pPr>
      <w:r>
        <w:rPr>
          <w:rFonts w:eastAsia="宋体" w:cs="Times New Roman"/>
          <w:kern w:val="0"/>
          <w:sz w:val="24"/>
          <w:lang w:eastAsia="en-US"/>
        </w:rPr>
        <w:t>For logistics companies, the main task of information management is warehouse cargo management, which involves functions such as cargo entry and exit management, query, statistics, etc. The data in the warehouse needs to ensure consistency, integrity, and a simple front-end interface</w:t>
      </w:r>
      <w:proofErr w:type="gramStart"/>
      <w:r>
        <w:rPr>
          <w:rFonts w:eastAsia="宋体" w:cs="Times New Roman"/>
          <w:kern w:val="0"/>
          <w:sz w:val="24"/>
          <w:lang w:eastAsia="en-US"/>
        </w:rPr>
        <w:t>. .</w:t>
      </w:r>
      <w:proofErr w:type="gramEnd"/>
    </w:p>
    <w:p w14:paraId="6AFC3325" w14:textId="77777777" w:rsidR="00BA6FAA" w:rsidRDefault="00313A91">
      <w:pPr>
        <w:adjustRightInd w:val="0"/>
        <w:snapToGrid w:val="0"/>
        <w:spacing w:line="360" w:lineRule="auto"/>
        <w:ind w:firstLine="480"/>
        <w:rPr>
          <w:rFonts w:eastAsia="宋体" w:cs="Times New Roman"/>
          <w:kern w:val="0"/>
          <w:sz w:val="24"/>
          <w:lang w:eastAsia="en-US"/>
        </w:rPr>
      </w:pPr>
      <w:r>
        <w:rPr>
          <w:rFonts w:eastAsia="宋体" w:cs="Times New Roman"/>
          <w:kern w:val="0"/>
          <w:sz w:val="24"/>
          <w:lang w:eastAsia="en-US"/>
        </w:rPr>
        <w:t xml:space="preserve">This paper adopts the WeChat applet development technology, applies the cross-platform </w:t>
      </w:r>
      <w:proofErr w:type="spellStart"/>
      <w:r>
        <w:rPr>
          <w:rFonts w:eastAsia="宋体" w:cs="Times New Roman"/>
          <w:kern w:val="0"/>
          <w:sz w:val="24"/>
          <w:lang w:eastAsia="en-US"/>
        </w:rPr>
        <w:t>Uniapp</w:t>
      </w:r>
      <w:proofErr w:type="spellEnd"/>
      <w:r>
        <w:rPr>
          <w:rFonts w:eastAsia="宋体" w:cs="Times New Roman"/>
          <w:kern w:val="0"/>
          <w:sz w:val="24"/>
          <w:lang w:eastAsia="en-US"/>
        </w:rPr>
        <w:t xml:space="preserve"> development framework, and designs and practices the warehouse management system. According to the process of goods in and out of the warehouse of the logistics company, it provides solutions for the management of goods in and out of the warehouse, and the management of warehouse goods. Through the application software, the stored goods can be in and out of the warehouse, check records, and dispatch goods. The information stored in the warehouse Store it in the QR code, and the management system uses the cloud database of the applet.</w:t>
      </w:r>
    </w:p>
    <w:p w14:paraId="6842F86B" w14:textId="77777777" w:rsidR="00BA6FAA" w:rsidRDefault="00313A91">
      <w:pPr>
        <w:adjustRightInd w:val="0"/>
        <w:snapToGrid w:val="0"/>
        <w:spacing w:line="360" w:lineRule="auto"/>
        <w:ind w:firstLine="480"/>
        <w:rPr>
          <w:rFonts w:eastAsia="宋体" w:cs="Times New Roman"/>
          <w:kern w:val="0"/>
          <w:sz w:val="24"/>
          <w:lang w:eastAsia="en-US"/>
        </w:rPr>
      </w:pPr>
      <w:r>
        <w:rPr>
          <w:rFonts w:eastAsia="宋体" w:cs="Times New Roman"/>
          <w:kern w:val="0"/>
          <w:sz w:val="24"/>
          <w:lang w:eastAsia="en-US"/>
        </w:rPr>
        <w:t>The main contents of the thesis include the overall design of warehouse cargo management subsystem, database design, front-end interface design of WeChat applet, and back-end design and implementation of applet.</w:t>
      </w:r>
    </w:p>
    <w:p w14:paraId="6C4102F3" w14:textId="413F47C7" w:rsidR="00BA6FAA" w:rsidRDefault="00313A91">
      <w:pPr>
        <w:adjustRightInd w:val="0"/>
        <w:snapToGrid w:val="0"/>
        <w:spacing w:line="360" w:lineRule="auto"/>
        <w:ind w:firstLine="482"/>
        <w:rPr>
          <w:ins w:id="48" w:author="Leslie xu" w:date="2022-04-02T11:00:00Z"/>
          <w:rFonts w:eastAsia="宋体" w:cs="Times New Roman"/>
          <w:kern w:val="0"/>
          <w:sz w:val="24"/>
          <w:lang w:eastAsia="en-US"/>
        </w:rPr>
      </w:pPr>
      <w:r>
        <w:rPr>
          <w:rFonts w:eastAsia="宋体" w:cs="Times New Roman"/>
          <w:b/>
          <w:bCs/>
          <w:kern w:val="0"/>
          <w:sz w:val="24"/>
          <w:lang w:eastAsia="en-US"/>
        </w:rPr>
        <w:t>Keywords</w:t>
      </w:r>
      <w:r>
        <w:rPr>
          <w:rFonts w:eastAsia="宋体" w:cs="Times New Roman"/>
          <w:kern w:val="0"/>
          <w:sz w:val="24"/>
          <w:lang w:eastAsia="en-US"/>
        </w:rPr>
        <w:t xml:space="preserve">: cargo management, </w:t>
      </w:r>
      <w:proofErr w:type="spellStart"/>
      <w:r>
        <w:rPr>
          <w:rFonts w:eastAsia="宋体" w:cs="Times New Roman"/>
          <w:kern w:val="0"/>
          <w:sz w:val="24"/>
          <w:lang w:eastAsia="en-US"/>
        </w:rPr>
        <w:t>MiniApp</w:t>
      </w:r>
      <w:proofErr w:type="spellEnd"/>
      <w:r>
        <w:rPr>
          <w:rFonts w:eastAsia="宋体" w:cs="Times New Roman"/>
          <w:kern w:val="0"/>
          <w:sz w:val="24"/>
          <w:lang w:eastAsia="en-US"/>
        </w:rPr>
        <w:t>, QR code, cross-platform development.</w:t>
      </w:r>
    </w:p>
    <w:p w14:paraId="33B17FAD" w14:textId="3B7BD648" w:rsidR="00D5744D" w:rsidRDefault="00D5744D">
      <w:pPr>
        <w:adjustRightInd w:val="0"/>
        <w:snapToGrid w:val="0"/>
        <w:spacing w:line="360" w:lineRule="auto"/>
        <w:ind w:firstLine="480"/>
        <w:rPr>
          <w:ins w:id="49" w:author="Leslie xu" w:date="2022-04-02T11:00:00Z"/>
          <w:rFonts w:eastAsia="宋体" w:cs="Times New Roman"/>
          <w:kern w:val="0"/>
          <w:sz w:val="24"/>
          <w:lang w:eastAsia="en-US"/>
        </w:rPr>
      </w:pPr>
    </w:p>
    <w:p w14:paraId="18D8581C" w14:textId="3EB8D661" w:rsidR="00D5744D" w:rsidRDefault="00D5744D">
      <w:pPr>
        <w:adjustRightInd w:val="0"/>
        <w:snapToGrid w:val="0"/>
        <w:spacing w:line="360" w:lineRule="auto"/>
        <w:ind w:firstLine="480"/>
        <w:rPr>
          <w:ins w:id="50" w:author="Leslie xu" w:date="2022-04-02T11:00:00Z"/>
          <w:rFonts w:eastAsia="宋体" w:cs="Times New Roman"/>
          <w:kern w:val="0"/>
          <w:sz w:val="24"/>
          <w:lang w:eastAsia="en-US"/>
        </w:rPr>
      </w:pPr>
    </w:p>
    <w:p w14:paraId="54052785" w14:textId="4B3D726E" w:rsidR="00D5744D" w:rsidRDefault="00D5744D">
      <w:pPr>
        <w:adjustRightInd w:val="0"/>
        <w:snapToGrid w:val="0"/>
        <w:spacing w:line="360" w:lineRule="auto"/>
        <w:ind w:firstLine="480"/>
        <w:rPr>
          <w:rFonts w:eastAsia="宋体" w:cs="Times New Roman" w:hint="eastAsia"/>
          <w:kern w:val="0"/>
          <w:sz w:val="24"/>
        </w:rPr>
      </w:pPr>
      <w:ins w:id="51" w:author="Leslie xu" w:date="2022-04-02T11:03:00Z">
        <w:r>
          <w:rPr>
            <w:rFonts w:eastAsia="宋体" w:cs="Times New Roman" w:hint="eastAsia"/>
            <w:kern w:val="0"/>
            <w:sz w:val="24"/>
          </w:rPr>
          <w:t xml:space="preserve"> </w:t>
        </w:r>
        <w:r>
          <w:rPr>
            <w:rFonts w:eastAsia="宋体" w:cs="Times New Roman"/>
            <w:kern w:val="0"/>
            <w:sz w:val="24"/>
          </w:rPr>
          <w:t xml:space="preserve">  </w:t>
        </w:r>
      </w:ins>
    </w:p>
    <w:p w14:paraId="151B1B91" w14:textId="77777777" w:rsidR="00BA6FAA" w:rsidRDefault="00BA6FAA">
      <w:pPr>
        <w:spacing w:line="480" w:lineRule="exact"/>
        <w:ind w:leftChars="50" w:left="140" w:rightChars="200" w:right="560" w:firstLineChars="112" w:firstLine="314"/>
        <w:jc w:val="left"/>
        <w:rPr>
          <w:rFonts w:ascii="仿宋_GB2312" w:eastAsia="仿宋_GB2312"/>
          <w:bCs/>
          <w:szCs w:val="28"/>
        </w:rPr>
      </w:pPr>
    </w:p>
    <w:p w14:paraId="4BFD43BF" w14:textId="77777777" w:rsidR="00BA6FAA" w:rsidRDefault="00313A91">
      <w:pPr>
        <w:adjustRightInd w:val="0"/>
        <w:snapToGrid w:val="0"/>
        <w:spacing w:line="324" w:lineRule="auto"/>
        <w:ind w:firstLineChars="0" w:firstLine="0"/>
        <w:jc w:val="center"/>
        <w:rPr>
          <w:rFonts w:ascii="黑体" w:eastAsia="黑体" w:hAnsi="黑体" w:cs="Times New Roman"/>
          <w:b/>
          <w:kern w:val="0"/>
          <w:szCs w:val="28"/>
        </w:rPr>
      </w:pPr>
      <w:r>
        <w:rPr>
          <w:rFonts w:ascii="黑体" w:eastAsia="黑体" w:hAnsi="黑体" w:cs="Times New Roman" w:hint="eastAsia"/>
          <w:b/>
          <w:kern w:val="0"/>
          <w:szCs w:val="28"/>
        </w:rPr>
        <w:t>目录</w:t>
      </w:r>
    </w:p>
    <w:p w14:paraId="4E1CC775" w14:textId="77777777" w:rsidR="00BA6FAA" w:rsidRDefault="00313A91">
      <w:pPr>
        <w:pStyle w:val="TOC1"/>
        <w:tabs>
          <w:tab w:val="right" w:leader="dot" w:pos="8721"/>
        </w:tabs>
        <w:rPr>
          <w:rFonts w:asciiTheme="minorHAnsi" w:eastAsiaTheme="minorEastAsia" w:hAnsiTheme="minorHAnsi"/>
          <w:sz w:val="21"/>
        </w:rPr>
      </w:pPr>
      <w:r>
        <w:fldChar w:fldCharType="begin"/>
      </w:r>
      <w:r>
        <w:instrText xml:space="preserve"> TOC \o "1-3" \h \z \u </w:instrText>
      </w:r>
      <w:r>
        <w:fldChar w:fldCharType="separate"/>
      </w:r>
      <w:hyperlink w:anchor="_Toc97753433" w:history="1">
        <w:r>
          <w:rPr>
            <w:rStyle w:val="a9"/>
            <w:rFonts w:ascii="仿宋" w:hAnsi="微软雅黑" w:cs="Times New Roman" w:hint="eastAsia"/>
            <w:kern w:val="0"/>
          </w:rPr>
          <w:t>摘要</w:t>
        </w:r>
        <w:r>
          <w:tab/>
        </w:r>
        <w:r>
          <w:rPr>
            <w:rFonts w:hint="eastAsia"/>
          </w:rPr>
          <w:t>Ⅰ</w:t>
        </w:r>
      </w:hyperlink>
    </w:p>
    <w:p w14:paraId="411CC1E0" w14:textId="77777777" w:rsidR="00BA6FAA" w:rsidRDefault="000D28C5">
      <w:pPr>
        <w:pStyle w:val="TOC1"/>
        <w:tabs>
          <w:tab w:val="right" w:leader="dot" w:pos="8721"/>
        </w:tabs>
        <w:rPr>
          <w:rFonts w:eastAsiaTheme="minorEastAsia"/>
          <w:sz w:val="21"/>
        </w:rPr>
      </w:pPr>
      <w:hyperlink w:anchor="_Toc97753434" w:history="1">
        <w:r w:rsidR="00313A91">
          <w:rPr>
            <w:rStyle w:val="a9"/>
            <w:rFonts w:eastAsia="微软雅黑" w:cs="Times New Roman" w:hint="eastAsia"/>
            <w:kern w:val="0"/>
          </w:rPr>
          <w:t>Abstract</w:t>
        </w:r>
        <w:r w:rsidR="00313A91">
          <w:tab/>
        </w:r>
        <w:r w:rsidR="00313A91">
          <w:rPr>
            <w:rFonts w:hint="eastAsia"/>
          </w:rPr>
          <w:t>Ⅱ</w:t>
        </w:r>
      </w:hyperlink>
    </w:p>
    <w:p w14:paraId="07467736" w14:textId="77777777" w:rsidR="00BA6FAA" w:rsidRDefault="000D28C5">
      <w:pPr>
        <w:pStyle w:val="TOC1"/>
        <w:tabs>
          <w:tab w:val="left" w:pos="1050"/>
          <w:tab w:val="right" w:leader="dot" w:pos="8721"/>
        </w:tabs>
        <w:rPr>
          <w:rFonts w:asciiTheme="minorHAnsi" w:eastAsiaTheme="minorEastAsia" w:hAnsiTheme="minorHAnsi"/>
          <w:sz w:val="21"/>
        </w:rPr>
      </w:pPr>
      <w:hyperlink w:anchor="_Toc97753435" w:history="1">
        <w:r w:rsidR="00313A91">
          <w:rPr>
            <w:rStyle w:val="a9"/>
          </w:rPr>
          <w:t>第</w:t>
        </w:r>
        <w:r w:rsidR="00313A91">
          <w:rPr>
            <w:rStyle w:val="a9"/>
          </w:rPr>
          <w:t>1</w:t>
        </w:r>
        <w:r w:rsidR="00313A91">
          <w:rPr>
            <w:rStyle w:val="a9"/>
          </w:rPr>
          <w:t>章</w:t>
        </w:r>
        <w:r w:rsidR="00313A91">
          <w:rPr>
            <w:rFonts w:asciiTheme="minorHAnsi" w:eastAsiaTheme="minorEastAsia" w:hAnsiTheme="minorHAnsi"/>
            <w:sz w:val="21"/>
          </w:rPr>
          <w:tab/>
        </w:r>
        <w:r w:rsidR="00313A91">
          <w:rPr>
            <w:rStyle w:val="a9"/>
          </w:rPr>
          <w:t>绪论</w:t>
        </w:r>
        <w:r w:rsidR="00313A91">
          <w:tab/>
        </w:r>
        <w:r w:rsidR="00313A91">
          <w:fldChar w:fldCharType="begin"/>
        </w:r>
        <w:r w:rsidR="00313A91">
          <w:instrText xml:space="preserve"> PAGEREF _Toc97753435 \h </w:instrText>
        </w:r>
        <w:r w:rsidR="00313A91">
          <w:fldChar w:fldCharType="separate"/>
        </w:r>
        <w:r w:rsidR="00313A91">
          <w:t>5</w:t>
        </w:r>
        <w:r w:rsidR="00313A91">
          <w:fldChar w:fldCharType="end"/>
        </w:r>
      </w:hyperlink>
    </w:p>
    <w:p w14:paraId="3557F503" w14:textId="77777777" w:rsidR="00BA6FAA" w:rsidRDefault="000D28C5">
      <w:pPr>
        <w:pStyle w:val="TOC2"/>
        <w:tabs>
          <w:tab w:val="right" w:leader="dot" w:pos="8721"/>
        </w:tabs>
        <w:ind w:left="280"/>
        <w:rPr>
          <w:rFonts w:asciiTheme="minorHAnsi" w:eastAsiaTheme="minorEastAsia" w:hAnsiTheme="minorHAnsi"/>
          <w:sz w:val="21"/>
        </w:rPr>
      </w:pPr>
      <w:hyperlink w:anchor="_Toc97753436" w:history="1">
        <w:r w:rsidR="00313A91">
          <w:rPr>
            <w:rStyle w:val="a9"/>
          </w:rPr>
          <w:t xml:space="preserve">1.1 </w:t>
        </w:r>
        <w:r w:rsidR="00313A91">
          <w:rPr>
            <w:rStyle w:val="a9"/>
          </w:rPr>
          <w:t>论文的背景与意义</w:t>
        </w:r>
        <w:r w:rsidR="00313A91">
          <w:tab/>
        </w:r>
        <w:r w:rsidR="00313A91">
          <w:fldChar w:fldCharType="begin"/>
        </w:r>
        <w:r w:rsidR="00313A91">
          <w:instrText xml:space="preserve"> PAGEREF _Toc97753436 \h </w:instrText>
        </w:r>
        <w:r w:rsidR="00313A91">
          <w:fldChar w:fldCharType="separate"/>
        </w:r>
        <w:r w:rsidR="00313A91">
          <w:t>5</w:t>
        </w:r>
        <w:r w:rsidR="00313A91">
          <w:fldChar w:fldCharType="end"/>
        </w:r>
      </w:hyperlink>
    </w:p>
    <w:p w14:paraId="0A5F35E1" w14:textId="77777777" w:rsidR="00BA6FAA" w:rsidRDefault="000D28C5">
      <w:pPr>
        <w:pStyle w:val="TOC2"/>
        <w:tabs>
          <w:tab w:val="right" w:leader="dot" w:pos="8721"/>
        </w:tabs>
        <w:ind w:left="280"/>
        <w:rPr>
          <w:rFonts w:asciiTheme="minorHAnsi" w:eastAsiaTheme="minorEastAsia" w:hAnsiTheme="minorHAnsi"/>
          <w:sz w:val="21"/>
        </w:rPr>
      </w:pPr>
      <w:hyperlink w:anchor="_Toc97753437" w:history="1">
        <w:r w:rsidR="00313A91">
          <w:rPr>
            <w:rStyle w:val="a9"/>
          </w:rPr>
          <w:t xml:space="preserve">1.2 </w:t>
        </w:r>
        <w:r w:rsidR="00313A91">
          <w:rPr>
            <w:rStyle w:val="a9"/>
          </w:rPr>
          <w:t>国内外现状</w:t>
        </w:r>
        <w:r w:rsidR="00313A91">
          <w:tab/>
        </w:r>
        <w:r w:rsidR="00313A91">
          <w:fldChar w:fldCharType="begin"/>
        </w:r>
        <w:r w:rsidR="00313A91">
          <w:instrText xml:space="preserve"> PAGEREF _Toc97753437 \h </w:instrText>
        </w:r>
        <w:r w:rsidR="00313A91">
          <w:fldChar w:fldCharType="separate"/>
        </w:r>
        <w:r w:rsidR="00313A91">
          <w:t>6</w:t>
        </w:r>
        <w:r w:rsidR="00313A91">
          <w:fldChar w:fldCharType="end"/>
        </w:r>
      </w:hyperlink>
    </w:p>
    <w:p w14:paraId="01A2BEA7" w14:textId="77777777" w:rsidR="00BA6FAA" w:rsidRDefault="000D28C5">
      <w:pPr>
        <w:pStyle w:val="TOC2"/>
        <w:tabs>
          <w:tab w:val="right" w:leader="dot" w:pos="8721"/>
        </w:tabs>
        <w:ind w:left="280"/>
        <w:rPr>
          <w:rFonts w:asciiTheme="minorHAnsi" w:eastAsiaTheme="minorEastAsia" w:hAnsiTheme="minorHAnsi"/>
          <w:sz w:val="21"/>
        </w:rPr>
      </w:pPr>
      <w:hyperlink w:anchor="_Toc97753438" w:history="1">
        <w:r w:rsidR="00313A91">
          <w:rPr>
            <w:rStyle w:val="a9"/>
          </w:rPr>
          <w:t xml:space="preserve">1.3 </w:t>
        </w:r>
        <w:r w:rsidR="00313A91">
          <w:rPr>
            <w:rStyle w:val="a9"/>
          </w:rPr>
          <w:t>本文的主要研究内容</w:t>
        </w:r>
        <w:r w:rsidR="00313A91">
          <w:tab/>
        </w:r>
        <w:r w:rsidR="00313A91">
          <w:fldChar w:fldCharType="begin"/>
        </w:r>
        <w:r w:rsidR="00313A91">
          <w:instrText xml:space="preserve"> PAGEREF _Toc97753438 \h </w:instrText>
        </w:r>
        <w:r w:rsidR="00313A91">
          <w:fldChar w:fldCharType="separate"/>
        </w:r>
        <w:r w:rsidR="00313A91">
          <w:t>6</w:t>
        </w:r>
        <w:r w:rsidR="00313A91">
          <w:fldChar w:fldCharType="end"/>
        </w:r>
      </w:hyperlink>
    </w:p>
    <w:p w14:paraId="5B78ABD6" w14:textId="77777777" w:rsidR="00BA6FAA" w:rsidRDefault="000D28C5">
      <w:pPr>
        <w:pStyle w:val="TOC1"/>
        <w:tabs>
          <w:tab w:val="left" w:pos="1050"/>
          <w:tab w:val="right" w:leader="dot" w:pos="8721"/>
        </w:tabs>
        <w:rPr>
          <w:rFonts w:asciiTheme="minorHAnsi" w:eastAsiaTheme="minorEastAsia" w:hAnsiTheme="minorHAnsi"/>
          <w:sz w:val="21"/>
        </w:rPr>
      </w:pPr>
      <w:hyperlink w:anchor="_Toc97753439" w:history="1">
        <w:r w:rsidR="00313A91">
          <w:rPr>
            <w:rStyle w:val="a9"/>
          </w:rPr>
          <w:t>第</w:t>
        </w:r>
        <w:r w:rsidR="00313A91">
          <w:rPr>
            <w:rStyle w:val="a9"/>
          </w:rPr>
          <w:t>2</w:t>
        </w:r>
        <w:r w:rsidR="00313A91">
          <w:rPr>
            <w:rStyle w:val="a9"/>
          </w:rPr>
          <w:t>章</w:t>
        </w:r>
        <w:r w:rsidR="00313A91">
          <w:rPr>
            <w:rFonts w:asciiTheme="minorHAnsi" w:eastAsiaTheme="minorEastAsia" w:hAnsiTheme="minorHAnsi"/>
            <w:sz w:val="21"/>
          </w:rPr>
          <w:tab/>
        </w:r>
        <w:r w:rsidR="00313A91">
          <w:rPr>
            <w:rStyle w:val="a9"/>
          </w:rPr>
          <w:t>系统相关技术分析</w:t>
        </w:r>
        <w:r w:rsidR="00313A91">
          <w:tab/>
        </w:r>
        <w:r w:rsidR="00313A91">
          <w:fldChar w:fldCharType="begin"/>
        </w:r>
        <w:r w:rsidR="00313A91">
          <w:instrText xml:space="preserve"> PAGEREF _Toc97753439 \h </w:instrText>
        </w:r>
        <w:r w:rsidR="00313A91">
          <w:fldChar w:fldCharType="separate"/>
        </w:r>
        <w:r w:rsidR="00313A91">
          <w:t>7</w:t>
        </w:r>
        <w:r w:rsidR="00313A91">
          <w:fldChar w:fldCharType="end"/>
        </w:r>
      </w:hyperlink>
    </w:p>
    <w:p w14:paraId="3F652029" w14:textId="77777777" w:rsidR="00BA6FAA" w:rsidRDefault="000D28C5">
      <w:pPr>
        <w:pStyle w:val="TOC2"/>
        <w:tabs>
          <w:tab w:val="right" w:leader="dot" w:pos="8721"/>
        </w:tabs>
        <w:ind w:left="280"/>
        <w:rPr>
          <w:rFonts w:asciiTheme="minorHAnsi" w:eastAsiaTheme="minorEastAsia" w:hAnsiTheme="minorHAnsi"/>
          <w:sz w:val="21"/>
        </w:rPr>
      </w:pPr>
      <w:hyperlink w:anchor="_Toc97753440" w:history="1">
        <w:r w:rsidR="00313A91">
          <w:rPr>
            <w:rStyle w:val="a9"/>
          </w:rPr>
          <w:t xml:space="preserve">2.1 </w:t>
        </w:r>
        <w:r w:rsidR="00313A91">
          <w:rPr>
            <w:rStyle w:val="a9"/>
          </w:rPr>
          <w:t>微信小程序</w:t>
        </w:r>
        <w:r w:rsidR="00313A91">
          <w:tab/>
        </w:r>
        <w:r w:rsidR="00313A91">
          <w:fldChar w:fldCharType="begin"/>
        </w:r>
        <w:r w:rsidR="00313A91">
          <w:instrText xml:space="preserve"> PAGEREF _Toc97753440 \h </w:instrText>
        </w:r>
        <w:r w:rsidR="00313A91">
          <w:fldChar w:fldCharType="separate"/>
        </w:r>
        <w:r w:rsidR="00313A91">
          <w:t>7</w:t>
        </w:r>
        <w:r w:rsidR="00313A91">
          <w:fldChar w:fldCharType="end"/>
        </w:r>
      </w:hyperlink>
    </w:p>
    <w:p w14:paraId="258FAE05" w14:textId="77777777" w:rsidR="00BA6FAA" w:rsidRDefault="000D28C5">
      <w:pPr>
        <w:pStyle w:val="TOC2"/>
        <w:tabs>
          <w:tab w:val="right" w:leader="dot" w:pos="8721"/>
        </w:tabs>
        <w:ind w:left="280"/>
        <w:rPr>
          <w:rFonts w:asciiTheme="minorHAnsi" w:eastAsiaTheme="minorEastAsia" w:hAnsiTheme="minorHAnsi"/>
          <w:sz w:val="21"/>
        </w:rPr>
      </w:pPr>
      <w:hyperlink w:anchor="_Toc97753441" w:history="1">
        <w:r w:rsidR="00313A91">
          <w:rPr>
            <w:rStyle w:val="a9"/>
          </w:rPr>
          <w:t>2.2 Uni-app</w:t>
        </w:r>
        <w:r w:rsidR="00313A91">
          <w:rPr>
            <w:rStyle w:val="a9"/>
          </w:rPr>
          <w:t>框架</w:t>
        </w:r>
        <w:r w:rsidR="00313A91">
          <w:tab/>
        </w:r>
        <w:r w:rsidR="00313A91">
          <w:fldChar w:fldCharType="begin"/>
        </w:r>
        <w:r w:rsidR="00313A91">
          <w:instrText xml:space="preserve"> PAGEREF _Toc97753441 \h </w:instrText>
        </w:r>
        <w:r w:rsidR="00313A91">
          <w:fldChar w:fldCharType="separate"/>
        </w:r>
        <w:r w:rsidR="00313A91">
          <w:t>7</w:t>
        </w:r>
        <w:r w:rsidR="00313A91">
          <w:fldChar w:fldCharType="end"/>
        </w:r>
      </w:hyperlink>
    </w:p>
    <w:p w14:paraId="1413C997" w14:textId="77777777" w:rsidR="00BA6FAA" w:rsidRDefault="000D28C5">
      <w:pPr>
        <w:pStyle w:val="TOC2"/>
        <w:tabs>
          <w:tab w:val="right" w:leader="dot" w:pos="8721"/>
        </w:tabs>
        <w:ind w:left="280"/>
        <w:rPr>
          <w:rFonts w:asciiTheme="minorHAnsi" w:eastAsiaTheme="minorEastAsia" w:hAnsiTheme="minorHAnsi"/>
          <w:sz w:val="21"/>
        </w:rPr>
      </w:pPr>
      <w:hyperlink w:anchor="_Toc97753442" w:history="1">
        <w:r w:rsidR="00313A91">
          <w:rPr>
            <w:rStyle w:val="a9"/>
          </w:rPr>
          <w:t>2.3 QR Code</w:t>
        </w:r>
        <w:r w:rsidR="00313A91">
          <w:tab/>
        </w:r>
        <w:r w:rsidR="00313A91">
          <w:fldChar w:fldCharType="begin"/>
        </w:r>
        <w:r w:rsidR="00313A91">
          <w:instrText xml:space="preserve"> PAGEREF _Toc97753442 \h </w:instrText>
        </w:r>
        <w:r w:rsidR="00313A91">
          <w:fldChar w:fldCharType="separate"/>
        </w:r>
        <w:r w:rsidR="00313A91">
          <w:t>8</w:t>
        </w:r>
        <w:r w:rsidR="00313A91">
          <w:fldChar w:fldCharType="end"/>
        </w:r>
      </w:hyperlink>
    </w:p>
    <w:p w14:paraId="56295C2D" w14:textId="77777777" w:rsidR="00BA6FAA" w:rsidRDefault="000D28C5">
      <w:pPr>
        <w:pStyle w:val="TOC2"/>
        <w:tabs>
          <w:tab w:val="right" w:leader="dot" w:pos="8721"/>
        </w:tabs>
        <w:ind w:left="280"/>
        <w:rPr>
          <w:rFonts w:asciiTheme="minorHAnsi" w:eastAsiaTheme="minorEastAsia" w:hAnsiTheme="minorHAnsi"/>
          <w:sz w:val="21"/>
        </w:rPr>
      </w:pPr>
      <w:hyperlink w:anchor="_Toc97753443" w:history="1">
        <w:r w:rsidR="00313A91">
          <w:rPr>
            <w:rStyle w:val="a9"/>
          </w:rPr>
          <w:t xml:space="preserve">2.4 </w:t>
        </w:r>
        <w:r w:rsidR="00313A91">
          <w:rPr>
            <w:rStyle w:val="a9"/>
          </w:rPr>
          <w:t>数据库管理</w:t>
        </w:r>
        <w:r w:rsidR="00313A91">
          <w:tab/>
        </w:r>
        <w:r w:rsidR="00313A91">
          <w:fldChar w:fldCharType="begin"/>
        </w:r>
        <w:r w:rsidR="00313A91">
          <w:instrText xml:space="preserve"> PAGEREF _Toc97753443 \h </w:instrText>
        </w:r>
        <w:r w:rsidR="00313A91">
          <w:fldChar w:fldCharType="separate"/>
        </w:r>
        <w:r w:rsidR="00313A91">
          <w:t>8</w:t>
        </w:r>
        <w:r w:rsidR="00313A91">
          <w:fldChar w:fldCharType="end"/>
        </w:r>
      </w:hyperlink>
    </w:p>
    <w:p w14:paraId="0BC21EA4" w14:textId="77777777" w:rsidR="00BA6FAA" w:rsidRDefault="000D28C5">
      <w:pPr>
        <w:pStyle w:val="TOC2"/>
        <w:tabs>
          <w:tab w:val="right" w:leader="dot" w:pos="8721"/>
        </w:tabs>
        <w:ind w:left="280"/>
        <w:rPr>
          <w:rFonts w:asciiTheme="minorHAnsi" w:eastAsiaTheme="minorEastAsia" w:hAnsiTheme="minorHAnsi"/>
          <w:sz w:val="21"/>
        </w:rPr>
      </w:pPr>
      <w:hyperlink w:anchor="_Toc97753444" w:history="1">
        <w:r w:rsidR="00313A91">
          <w:rPr>
            <w:rStyle w:val="a9"/>
          </w:rPr>
          <w:t xml:space="preserve">2.5 </w:t>
        </w:r>
        <w:r w:rsidR="00313A91">
          <w:rPr>
            <w:rStyle w:val="a9"/>
          </w:rPr>
          <w:t>本章小结</w:t>
        </w:r>
        <w:r w:rsidR="00313A91">
          <w:tab/>
        </w:r>
        <w:r w:rsidR="00313A91">
          <w:fldChar w:fldCharType="begin"/>
        </w:r>
        <w:r w:rsidR="00313A91">
          <w:instrText xml:space="preserve"> PAGEREF _Toc97753444 \h </w:instrText>
        </w:r>
        <w:r w:rsidR="00313A91">
          <w:fldChar w:fldCharType="separate"/>
        </w:r>
        <w:r w:rsidR="00313A91">
          <w:t>9</w:t>
        </w:r>
        <w:r w:rsidR="00313A91">
          <w:fldChar w:fldCharType="end"/>
        </w:r>
      </w:hyperlink>
    </w:p>
    <w:p w14:paraId="311E2975" w14:textId="77777777" w:rsidR="00BA6FAA" w:rsidRDefault="000D28C5">
      <w:pPr>
        <w:pStyle w:val="TOC1"/>
        <w:tabs>
          <w:tab w:val="left" w:pos="1050"/>
          <w:tab w:val="right" w:leader="dot" w:pos="8721"/>
        </w:tabs>
        <w:rPr>
          <w:rFonts w:asciiTheme="minorHAnsi" w:eastAsiaTheme="minorEastAsia" w:hAnsiTheme="minorHAnsi"/>
          <w:sz w:val="21"/>
        </w:rPr>
      </w:pPr>
      <w:hyperlink w:anchor="_Toc97753445" w:history="1">
        <w:r w:rsidR="00313A91">
          <w:rPr>
            <w:rStyle w:val="a9"/>
          </w:rPr>
          <w:t>第</w:t>
        </w:r>
        <w:r w:rsidR="00313A91">
          <w:rPr>
            <w:rStyle w:val="a9"/>
          </w:rPr>
          <w:t>3</w:t>
        </w:r>
        <w:r w:rsidR="00313A91">
          <w:rPr>
            <w:rStyle w:val="a9"/>
          </w:rPr>
          <w:t>章</w:t>
        </w:r>
        <w:r w:rsidR="00313A91">
          <w:rPr>
            <w:rFonts w:asciiTheme="minorHAnsi" w:eastAsiaTheme="minorEastAsia" w:hAnsiTheme="minorHAnsi"/>
            <w:sz w:val="21"/>
          </w:rPr>
          <w:tab/>
        </w:r>
        <w:r w:rsidR="00313A91">
          <w:rPr>
            <w:rStyle w:val="a9"/>
          </w:rPr>
          <w:t>仓库货物管理系统设计：</w:t>
        </w:r>
        <w:r w:rsidR="00313A91">
          <w:tab/>
        </w:r>
        <w:r w:rsidR="00313A91">
          <w:fldChar w:fldCharType="begin"/>
        </w:r>
        <w:r w:rsidR="00313A91">
          <w:instrText xml:space="preserve"> PAGEREF _Toc97753445 \h </w:instrText>
        </w:r>
        <w:r w:rsidR="00313A91">
          <w:fldChar w:fldCharType="separate"/>
        </w:r>
        <w:r w:rsidR="00313A91">
          <w:t>9</w:t>
        </w:r>
        <w:r w:rsidR="00313A91">
          <w:fldChar w:fldCharType="end"/>
        </w:r>
      </w:hyperlink>
    </w:p>
    <w:p w14:paraId="6D2949F7" w14:textId="77777777" w:rsidR="00BA6FAA" w:rsidRDefault="000D28C5">
      <w:pPr>
        <w:pStyle w:val="TOC2"/>
        <w:tabs>
          <w:tab w:val="right" w:leader="dot" w:pos="8721"/>
        </w:tabs>
        <w:ind w:left="280"/>
        <w:rPr>
          <w:rFonts w:asciiTheme="minorHAnsi" w:eastAsiaTheme="minorEastAsia" w:hAnsiTheme="minorHAnsi"/>
          <w:sz w:val="21"/>
        </w:rPr>
      </w:pPr>
      <w:hyperlink w:anchor="_Toc97753446" w:history="1">
        <w:r w:rsidR="00313A91">
          <w:rPr>
            <w:rStyle w:val="a9"/>
          </w:rPr>
          <w:t xml:space="preserve">3.1 </w:t>
        </w:r>
        <w:r w:rsidR="00313A91">
          <w:rPr>
            <w:rStyle w:val="a9"/>
          </w:rPr>
          <w:t>货物管理系统需求分析</w:t>
        </w:r>
        <w:r w:rsidR="00313A91">
          <w:tab/>
        </w:r>
        <w:r w:rsidR="00313A91">
          <w:fldChar w:fldCharType="begin"/>
        </w:r>
        <w:r w:rsidR="00313A91">
          <w:instrText xml:space="preserve"> PAGEREF _Toc97753446 \h </w:instrText>
        </w:r>
        <w:r w:rsidR="00313A91">
          <w:fldChar w:fldCharType="separate"/>
        </w:r>
        <w:r w:rsidR="00313A91">
          <w:t>9</w:t>
        </w:r>
        <w:r w:rsidR="00313A91">
          <w:fldChar w:fldCharType="end"/>
        </w:r>
      </w:hyperlink>
    </w:p>
    <w:p w14:paraId="6407681D" w14:textId="77777777" w:rsidR="00BA6FAA" w:rsidRDefault="000D28C5">
      <w:pPr>
        <w:pStyle w:val="TOC3"/>
        <w:tabs>
          <w:tab w:val="left" w:pos="1260"/>
          <w:tab w:val="right" w:leader="dot" w:pos="8721"/>
        </w:tabs>
        <w:ind w:left="560"/>
        <w:rPr>
          <w:rFonts w:asciiTheme="minorHAnsi" w:eastAsiaTheme="minorEastAsia" w:hAnsiTheme="minorHAnsi"/>
          <w:sz w:val="21"/>
        </w:rPr>
      </w:pPr>
      <w:hyperlink w:anchor="_Toc97753447" w:history="1">
        <w:r w:rsidR="00313A91">
          <w:rPr>
            <w:rStyle w:val="a9"/>
          </w:rPr>
          <w:t>3.1.1</w:t>
        </w:r>
        <w:r w:rsidR="00313A91">
          <w:rPr>
            <w:rFonts w:asciiTheme="minorHAnsi" w:eastAsiaTheme="minorEastAsia" w:hAnsiTheme="minorHAnsi"/>
            <w:sz w:val="21"/>
          </w:rPr>
          <w:tab/>
        </w:r>
        <w:r w:rsidR="00313A91">
          <w:rPr>
            <w:rStyle w:val="a9"/>
          </w:rPr>
          <w:t>系统功能性需求分析</w:t>
        </w:r>
        <w:r w:rsidR="00313A91">
          <w:tab/>
        </w:r>
        <w:r w:rsidR="00313A91">
          <w:fldChar w:fldCharType="begin"/>
        </w:r>
        <w:r w:rsidR="00313A91">
          <w:instrText xml:space="preserve"> PAGEREF _Toc97753447 \h </w:instrText>
        </w:r>
        <w:r w:rsidR="00313A91">
          <w:fldChar w:fldCharType="separate"/>
        </w:r>
        <w:r w:rsidR="00313A91">
          <w:t>9</w:t>
        </w:r>
        <w:r w:rsidR="00313A91">
          <w:fldChar w:fldCharType="end"/>
        </w:r>
      </w:hyperlink>
    </w:p>
    <w:p w14:paraId="0B320338" w14:textId="77777777" w:rsidR="00BA6FAA" w:rsidRDefault="000D28C5">
      <w:pPr>
        <w:pStyle w:val="TOC3"/>
        <w:tabs>
          <w:tab w:val="left" w:pos="1260"/>
          <w:tab w:val="right" w:leader="dot" w:pos="8721"/>
        </w:tabs>
        <w:ind w:left="560"/>
        <w:rPr>
          <w:rFonts w:asciiTheme="minorHAnsi" w:eastAsiaTheme="minorEastAsia" w:hAnsiTheme="minorHAnsi"/>
          <w:sz w:val="21"/>
        </w:rPr>
      </w:pPr>
      <w:hyperlink w:anchor="_Toc97753448" w:history="1">
        <w:r w:rsidR="00313A91">
          <w:rPr>
            <w:rStyle w:val="a9"/>
          </w:rPr>
          <w:t>3.1.2</w:t>
        </w:r>
        <w:r w:rsidR="00313A91">
          <w:rPr>
            <w:rFonts w:asciiTheme="minorHAnsi" w:eastAsiaTheme="minorEastAsia" w:hAnsiTheme="minorHAnsi"/>
            <w:sz w:val="21"/>
          </w:rPr>
          <w:tab/>
        </w:r>
        <w:r w:rsidR="00313A91">
          <w:rPr>
            <w:rStyle w:val="a9"/>
          </w:rPr>
          <w:t>系统非功能性需求分析</w:t>
        </w:r>
        <w:r w:rsidR="00313A91">
          <w:tab/>
        </w:r>
        <w:r w:rsidR="00313A91">
          <w:fldChar w:fldCharType="begin"/>
        </w:r>
        <w:r w:rsidR="00313A91">
          <w:instrText xml:space="preserve"> PAGEREF _Toc97753448 \h </w:instrText>
        </w:r>
        <w:r w:rsidR="00313A91">
          <w:fldChar w:fldCharType="separate"/>
        </w:r>
        <w:r w:rsidR="00313A91">
          <w:t>10</w:t>
        </w:r>
        <w:r w:rsidR="00313A91">
          <w:fldChar w:fldCharType="end"/>
        </w:r>
      </w:hyperlink>
    </w:p>
    <w:p w14:paraId="18B2374A" w14:textId="77777777" w:rsidR="00BA6FAA" w:rsidRDefault="000D28C5">
      <w:pPr>
        <w:pStyle w:val="TOC2"/>
        <w:tabs>
          <w:tab w:val="right" w:leader="dot" w:pos="8721"/>
        </w:tabs>
        <w:ind w:left="280"/>
        <w:rPr>
          <w:rFonts w:asciiTheme="minorHAnsi" w:eastAsiaTheme="minorEastAsia" w:hAnsiTheme="minorHAnsi"/>
          <w:sz w:val="21"/>
        </w:rPr>
      </w:pPr>
      <w:hyperlink w:anchor="_Toc97753449" w:history="1">
        <w:r w:rsidR="00313A91">
          <w:rPr>
            <w:rStyle w:val="a9"/>
          </w:rPr>
          <w:t xml:space="preserve">3.2 </w:t>
        </w:r>
        <w:r w:rsidR="00313A91">
          <w:rPr>
            <w:rStyle w:val="a9"/>
          </w:rPr>
          <w:t>货物管理系统总体设计</w:t>
        </w:r>
        <w:r w:rsidR="00313A91">
          <w:tab/>
        </w:r>
        <w:r w:rsidR="00313A91">
          <w:fldChar w:fldCharType="begin"/>
        </w:r>
        <w:r w:rsidR="00313A91">
          <w:instrText xml:space="preserve"> PAGEREF _Toc97753449 \h </w:instrText>
        </w:r>
        <w:r w:rsidR="00313A91">
          <w:fldChar w:fldCharType="separate"/>
        </w:r>
        <w:r w:rsidR="00313A91">
          <w:t>11</w:t>
        </w:r>
        <w:r w:rsidR="00313A91">
          <w:fldChar w:fldCharType="end"/>
        </w:r>
      </w:hyperlink>
    </w:p>
    <w:p w14:paraId="07FFD15A" w14:textId="77777777" w:rsidR="00BA6FAA" w:rsidRDefault="000D28C5">
      <w:pPr>
        <w:pStyle w:val="TOC3"/>
        <w:tabs>
          <w:tab w:val="left" w:pos="1260"/>
          <w:tab w:val="right" w:leader="dot" w:pos="8721"/>
        </w:tabs>
        <w:ind w:left="560"/>
        <w:rPr>
          <w:rFonts w:asciiTheme="minorHAnsi" w:eastAsiaTheme="minorEastAsia" w:hAnsiTheme="minorHAnsi"/>
          <w:sz w:val="21"/>
        </w:rPr>
      </w:pPr>
      <w:hyperlink w:anchor="_Toc97753450" w:history="1">
        <w:r w:rsidR="00313A91">
          <w:rPr>
            <w:rStyle w:val="a9"/>
          </w:rPr>
          <w:t>3.2.1</w:t>
        </w:r>
        <w:r w:rsidR="00313A91">
          <w:rPr>
            <w:rFonts w:asciiTheme="minorHAnsi" w:eastAsiaTheme="minorEastAsia" w:hAnsiTheme="minorHAnsi"/>
            <w:sz w:val="21"/>
          </w:rPr>
          <w:tab/>
        </w:r>
        <w:r w:rsidR="00313A91">
          <w:rPr>
            <w:rStyle w:val="a9"/>
          </w:rPr>
          <w:t>静态结构设计</w:t>
        </w:r>
        <w:r w:rsidR="00313A91">
          <w:tab/>
        </w:r>
        <w:r w:rsidR="00313A91">
          <w:fldChar w:fldCharType="begin"/>
        </w:r>
        <w:r w:rsidR="00313A91">
          <w:instrText xml:space="preserve"> PAGEREF _Toc97753450 \h </w:instrText>
        </w:r>
        <w:r w:rsidR="00313A91">
          <w:fldChar w:fldCharType="separate"/>
        </w:r>
        <w:r w:rsidR="00313A91">
          <w:t>11</w:t>
        </w:r>
        <w:r w:rsidR="00313A91">
          <w:fldChar w:fldCharType="end"/>
        </w:r>
      </w:hyperlink>
    </w:p>
    <w:p w14:paraId="7C0F1766" w14:textId="77777777" w:rsidR="00BA6FAA" w:rsidRDefault="000D28C5">
      <w:pPr>
        <w:pStyle w:val="TOC3"/>
        <w:tabs>
          <w:tab w:val="left" w:pos="1260"/>
          <w:tab w:val="right" w:leader="dot" w:pos="8721"/>
        </w:tabs>
        <w:ind w:left="560"/>
        <w:rPr>
          <w:rFonts w:asciiTheme="minorHAnsi" w:eastAsiaTheme="minorEastAsia" w:hAnsiTheme="minorHAnsi"/>
          <w:sz w:val="21"/>
        </w:rPr>
      </w:pPr>
      <w:hyperlink w:anchor="_Toc97753451" w:history="1">
        <w:r w:rsidR="00313A91">
          <w:rPr>
            <w:rStyle w:val="a9"/>
          </w:rPr>
          <w:t>3.2.2</w:t>
        </w:r>
        <w:r w:rsidR="00313A91">
          <w:rPr>
            <w:rFonts w:asciiTheme="minorHAnsi" w:eastAsiaTheme="minorEastAsia" w:hAnsiTheme="minorHAnsi"/>
            <w:sz w:val="21"/>
          </w:rPr>
          <w:tab/>
        </w:r>
        <w:r w:rsidR="00313A91">
          <w:rPr>
            <w:rStyle w:val="a9"/>
          </w:rPr>
          <w:t>功能模块设计</w:t>
        </w:r>
        <w:r w:rsidR="00313A91">
          <w:tab/>
        </w:r>
        <w:r w:rsidR="00313A91">
          <w:fldChar w:fldCharType="begin"/>
        </w:r>
        <w:r w:rsidR="00313A91">
          <w:instrText xml:space="preserve"> PAGEREF _Toc97753451 \h </w:instrText>
        </w:r>
        <w:r w:rsidR="00313A91">
          <w:fldChar w:fldCharType="separate"/>
        </w:r>
        <w:r w:rsidR="00313A91">
          <w:t>12</w:t>
        </w:r>
        <w:r w:rsidR="00313A91">
          <w:fldChar w:fldCharType="end"/>
        </w:r>
      </w:hyperlink>
    </w:p>
    <w:p w14:paraId="6A019C9D" w14:textId="77777777" w:rsidR="00BA6FAA" w:rsidRDefault="000D28C5">
      <w:pPr>
        <w:pStyle w:val="TOC2"/>
        <w:tabs>
          <w:tab w:val="right" w:leader="dot" w:pos="8721"/>
        </w:tabs>
        <w:ind w:left="280"/>
        <w:rPr>
          <w:rFonts w:asciiTheme="minorHAnsi" w:eastAsiaTheme="minorEastAsia" w:hAnsiTheme="minorHAnsi"/>
          <w:sz w:val="21"/>
        </w:rPr>
      </w:pPr>
      <w:hyperlink w:anchor="_Toc97753452" w:history="1">
        <w:r w:rsidR="00313A91">
          <w:rPr>
            <w:rStyle w:val="a9"/>
          </w:rPr>
          <w:t xml:space="preserve">3.3 </w:t>
        </w:r>
        <w:r w:rsidR="00313A91">
          <w:rPr>
            <w:rStyle w:val="a9"/>
          </w:rPr>
          <w:t>货物管理系统数据库设计</w:t>
        </w:r>
        <w:r w:rsidR="00313A91">
          <w:tab/>
        </w:r>
        <w:r w:rsidR="00313A91">
          <w:fldChar w:fldCharType="begin"/>
        </w:r>
        <w:r w:rsidR="00313A91">
          <w:instrText xml:space="preserve"> PAGEREF _Toc97753452 \h </w:instrText>
        </w:r>
        <w:r w:rsidR="00313A91">
          <w:fldChar w:fldCharType="separate"/>
        </w:r>
        <w:r w:rsidR="00313A91">
          <w:t>16</w:t>
        </w:r>
        <w:r w:rsidR="00313A91">
          <w:fldChar w:fldCharType="end"/>
        </w:r>
      </w:hyperlink>
    </w:p>
    <w:p w14:paraId="5AE216EA" w14:textId="77777777" w:rsidR="00BA6FAA" w:rsidRDefault="000D28C5">
      <w:pPr>
        <w:pStyle w:val="TOC3"/>
        <w:tabs>
          <w:tab w:val="left" w:pos="1260"/>
          <w:tab w:val="right" w:leader="dot" w:pos="8721"/>
        </w:tabs>
        <w:ind w:left="560"/>
        <w:rPr>
          <w:rFonts w:asciiTheme="minorHAnsi" w:eastAsiaTheme="minorEastAsia" w:hAnsiTheme="minorHAnsi"/>
          <w:sz w:val="21"/>
        </w:rPr>
      </w:pPr>
      <w:hyperlink w:anchor="_Toc97753453" w:history="1">
        <w:r w:rsidR="00313A91">
          <w:rPr>
            <w:rStyle w:val="a9"/>
          </w:rPr>
          <w:t>3.3.1</w:t>
        </w:r>
        <w:r w:rsidR="00313A91">
          <w:rPr>
            <w:rFonts w:asciiTheme="minorHAnsi" w:eastAsiaTheme="minorEastAsia" w:hAnsiTheme="minorHAnsi"/>
            <w:sz w:val="21"/>
          </w:rPr>
          <w:tab/>
        </w:r>
        <w:r w:rsidR="00313A91">
          <w:rPr>
            <w:rStyle w:val="a9"/>
          </w:rPr>
          <w:t>数据库概念设计</w:t>
        </w:r>
        <w:r w:rsidR="00313A91">
          <w:tab/>
        </w:r>
        <w:r w:rsidR="00313A91">
          <w:fldChar w:fldCharType="begin"/>
        </w:r>
        <w:r w:rsidR="00313A91">
          <w:instrText xml:space="preserve"> PAGEREF _Toc97753453 \h </w:instrText>
        </w:r>
        <w:r w:rsidR="00313A91">
          <w:fldChar w:fldCharType="separate"/>
        </w:r>
        <w:r w:rsidR="00313A91">
          <w:t>16</w:t>
        </w:r>
        <w:r w:rsidR="00313A91">
          <w:fldChar w:fldCharType="end"/>
        </w:r>
      </w:hyperlink>
    </w:p>
    <w:p w14:paraId="2E95EDB8" w14:textId="77777777" w:rsidR="00BA6FAA" w:rsidRDefault="000D28C5">
      <w:pPr>
        <w:pStyle w:val="TOC3"/>
        <w:tabs>
          <w:tab w:val="left" w:pos="1260"/>
          <w:tab w:val="right" w:leader="dot" w:pos="8721"/>
        </w:tabs>
        <w:ind w:left="560"/>
        <w:rPr>
          <w:rFonts w:asciiTheme="minorHAnsi" w:eastAsiaTheme="minorEastAsia" w:hAnsiTheme="minorHAnsi"/>
          <w:sz w:val="21"/>
        </w:rPr>
      </w:pPr>
      <w:hyperlink w:anchor="_Toc97753454" w:history="1">
        <w:r w:rsidR="00313A91">
          <w:rPr>
            <w:rStyle w:val="a9"/>
          </w:rPr>
          <w:t>3.3.2</w:t>
        </w:r>
        <w:r w:rsidR="00313A91">
          <w:rPr>
            <w:rFonts w:asciiTheme="minorHAnsi" w:eastAsiaTheme="minorEastAsia" w:hAnsiTheme="minorHAnsi"/>
            <w:sz w:val="21"/>
          </w:rPr>
          <w:tab/>
        </w:r>
        <w:r w:rsidR="00313A91">
          <w:rPr>
            <w:rStyle w:val="a9"/>
          </w:rPr>
          <w:t>逻辑结构设计</w:t>
        </w:r>
        <w:r w:rsidR="00313A91">
          <w:tab/>
        </w:r>
        <w:r w:rsidR="00313A91">
          <w:fldChar w:fldCharType="begin"/>
        </w:r>
        <w:r w:rsidR="00313A91">
          <w:instrText xml:space="preserve"> PAGEREF _Toc97753454 \h </w:instrText>
        </w:r>
        <w:r w:rsidR="00313A91">
          <w:fldChar w:fldCharType="separate"/>
        </w:r>
        <w:r w:rsidR="00313A91">
          <w:t>17</w:t>
        </w:r>
        <w:r w:rsidR="00313A91">
          <w:fldChar w:fldCharType="end"/>
        </w:r>
      </w:hyperlink>
    </w:p>
    <w:p w14:paraId="48CD7619" w14:textId="77777777" w:rsidR="00BA6FAA" w:rsidRDefault="000D28C5">
      <w:pPr>
        <w:pStyle w:val="TOC2"/>
        <w:tabs>
          <w:tab w:val="right" w:leader="dot" w:pos="8721"/>
        </w:tabs>
        <w:ind w:left="280"/>
        <w:rPr>
          <w:rFonts w:asciiTheme="minorHAnsi" w:eastAsiaTheme="minorEastAsia" w:hAnsiTheme="minorHAnsi"/>
          <w:sz w:val="21"/>
        </w:rPr>
      </w:pPr>
      <w:hyperlink w:anchor="_Toc97753455" w:history="1">
        <w:r w:rsidR="00313A91">
          <w:rPr>
            <w:rStyle w:val="a9"/>
          </w:rPr>
          <w:t xml:space="preserve">3.4 </w:t>
        </w:r>
        <w:r w:rsidR="00313A91">
          <w:rPr>
            <w:rStyle w:val="a9"/>
          </w:rPr>
          <w:t>货物管理系统功能实现</w:t>
        </w:r>
        <w:r w:rsidR="00313A91">
          <w:tab/>
        </w:r>
        <w:r w:rsidR="00313A91">
          <w:fldChar w:fldCharType="begin"/>
        </w:r>
        <w:r w:rsidR="00313A91">
          <w:instrText xml:space="preserve"> PAGEREF _Toc97753455 \h </w:instrText>
        </w:r>
        <w:r w:rsidR="00313A91">
          <w:fldChar w:fldCharType="separate"/>
        </w:r>
        <w:r w:rsidR="00313A91">
          <w:t>18</w:t>
        </w:r>
        <w:r w:rsidR="00313A91">
          <w:fldChar w:fldCharType="end"/>
        </w:r>
      </w:hyperlink>
    </w:p>
    <w:p w14:paraId="0D387726" w14:textId="77777777" w:rsidR="00BA6FAA" w:rsidRDefault="000D28C5">
      <w:pPr>
        <w:pStyle w:val="TOC3"/>
        <w:tabs>
          <w:tab w:val="left" w:pos="1260"/>
          <w:tab w:val="right" w:leader="dot" w:pos="8721"/>
        </w:tabs>
        <w:ind w:left="560"/>
        <w:rPr>
          <w:rFonts w:asciiTheme="minorHAnsi" w:eastAsiaTheme="minorEastAsia" w:hAnsiTheme="minorHAnsi"/>
          <w:sz w:val="21"/>
        </w:rPr>
      </w:pPr>
      <w:hyperlink w:anchor="_Toc97753456" w:history="1">
        <w:r w:rsidR="00313A91">
          <w:rPr>
            <w:rStyle w:val="a9"/>
          </w:rPr>
          <w:t>3.4.1</w:t>
        </w:r>
        <w:r w:rsidR="00313A91">
          <w:rPr>
            <w:rFonts w:asciiTheme="minorHAnsi" w:eastAsiaTheme="minorEastAsia" w:hAnsiTheme="minorHAnsi"/>
            <w:sz w:val="21"/>
          </w:rPr>
          <w:tab/>
        </w:r>
        <w:r w:rsidR="00313A91">
          <w:rPr>
            <w:rStyle w:val="a9"/>
          </w:rPr>
          <w:t>员工登入</w:t>
        </w:r>
        <w:r w:rsidR="00313A91">
          <w:tab/>
        </w:r>
        <w:r w:rsidR="00313A91">
          <w:fldChar w:fldCharType="begin"/>
        </w:r>
        <w:r w:rsidR="00313A91">
          <w:instrText xml:space="preserve"> PAGEREF _Toc97753456 \h </w:instrText>
        </w:r>
        <w:r w:rsidR="00313A91">
          <w:fldChar w:fldCharType="separate"/>
        </w:r>
        <w:r w:rsidR="00313A91">
          <w:t>19</w:t>
        </w:r>
        <w:r w:rsidR="00313A91">
          <w:fldChar w:fldCharType="end"/>
        </w:r>
      </w:hyperlink>
    </w:p>
    <w:p w14:paraId="4A3FAD05" w14:textId="77777777" w:rsidR="00BA6FAA" w:rsidRDefault="000D28C5">
      <w:pPr>
        <w:pStyle w:val="TOC3"/>
        <w:tabs>
          <w:tab w:val="left" w:pos="1260"/>
          <w:tab w:val="right" w:leader="dot" w:pos="8721"/>
        </w:tabs>
        <w:ind w:left="560"/>
        <w:rPr>
          <w:rFonts w:asciiTheme="minorHAnsi" w:eastAsiaTheme="minorEastAsia" w:hAnsiTheme="minorHAnsi"/>
          <w:sz w:val="21"/>
        </w:rPr>
      </w:pPr>
      <w:hyperlink w:anchor="_Toc97753457" w:history="1">
        <w:r w:rsidR="00313A91">
          <w:rPr>
            <w:rStyle w:val="a9"/>
          </w:rPr>
          <w:t>3.4.2</w:t>
        </w:r>
        <w:r w:rsidR="00313A91">
          <w:rPr>
            <w:rFonts w:asciiTheme="minorHAnsi" w:eastAsiaTheme="minorEastAsia" w:hAnsiTheme="minorHAnsi"/>
            <w:sz w:val="21"/>
          </w:rPr>
          <w:tab/>
        </w:r>
        <w:r w:rsidR="00313A91">
          <w:rPr>
            <w:rStyle w:val="a9"/>
          </w:rPr>
          <w:t>员工信息修改</w:t>
        </w:r>
        <w:r w:rsidR="00313A91">
          <w:tab/>
        </w:r>
        <w:r w:rsidR="00313A91">
          <w:fldChar w:fldCharType="begin"/>
        </w:r>
        <w:r w:rsidR="00313A91">
          <w:instrText xml:space="preserve"> PAGEREF _Toc97753457 \h </w:instrText>
        </w:r>
        <w:r w:rsidR="00313A91">
          <w:fldChar w:fldCharType="separate"/>
        </w:r>
        <w:r w:rsidR="00313A91">
          <w:t>20</w:t>
        </w:r>
        <w:r w:rsidR="00313A91">
          <w:fldChar w:fldCharType="end"/>
        </w:r>
      </w:hyperlink>
    </w:p>
    <w:p w14:paraId="07DD65D9" w14:textId="77777777" w:rsidR="00BA6FAA" w:rsidRDefault="000D28C5">
      <w:pPr>
        <w:pStyle w:val="TOC3"/>
        <w:tabs>
          <w:tab w:val="left" w:pos="1260"/>
          <w:tab w:val="right" w:leader="dot" w:pos="8721"/>
        </w:tabs>
        <w:ind w:left="560"/>
        <w:rPr>
          <w:rFonts w:asciiTheme="minorHAnsi" w:eastAsiaTheme="minorEastAsia" w:hAnsiTheme="minorHAnsi"/>
          <w:sz w:val="21"/>
        </w:rPr>
      </w:pPr>
      <w:hyperlink w:anchor="_Toc97753458" w:history="1">
        <w:r w:rsidR="00313A91">
          <w:rPr>
            <w:rStyle w:val="a9"/>
          </w:rPr>
          <w:t>3.4.3</w:t>
        </w:r>
        <w:r w:rsidR="00313A91">
          <w:rPr>
            <w:rFonts w:asciiTheme="minorHAnsi" w:eastAsiaTheme="minorEastAsia" w:hAnsiTheme="minorHAnsi"/>
            <w:sz w:val="21"/>
          </w:rPr>
          <w:tab/>
        </w:r>
        <w:r w:rsidR="00313A91">
          <w:rPr>
            <w:rStyle w:val="a9"/>
          </w:rPr>
          <w:t>货物入库功能实现</w:t>
        </w:r>
        <w:r w:rsidR="00313A91">
          <w:tab/>
        </w:r>
        <w:r w:rsidR="00313A91">
          <w:fldChar w:fldCharType="begin"/>
        </w:r>
        <w:r w:rsidR="00313A91">
          <w:instrText xml:space="preserve"> PAGEREF _Toc97753458 \h </w:instrText>
        </w:r>
        <w:r w:rsidR="00313A91">
          <w:fldChar w:fldCharType="separate"/>
        </w:r>
        <w:r w:rsidR="00313A91">
          <w:t>21</w:t>
        </w:r>
        <w:r w:rsidR="00313A91">
          <w:fldChar w:fldCharType="end"/>
        </w:r>
      </w:hyperlink>
    </w:p>
    <w:p w14:paraId="5398DED1" w14:textId="77777777" w:rsidR="00BA6FAA" w:rsidRDefault="000D28C5">
      <w:pPr>
        <w:pStyle w:val="TOC3"/>
        <w:tabs>
          <w:tab w:val="left" w:pos="1260"/>
          <w:tab w:val="right" w:leader="dot" w:pos="8721"/>
        </w:tabs>
        <w:ind w:left="560"/>
        <w:rPr>
          <w:rFonts w:asciiTheme="minorHAnsi" w:eastAsiaTheme="minorEastAsia" w:hAnsiTheme="minorHAnsi"/>
          <w:sz w:val="21"/>
        </w:rPr>
      </w:pPr>
      <w:hyperlink w:anchor="_Toc97753459" w:history="1">
        <w:r w:rsidR="00313A91">
          <w:rPr>
            <w:rStyle w:val="a9"/>
          </w:rPr>
          <w:t>3.4.4</w:t>
        </w:r>
        <w:r w:rsidR="00313A91">
          <w:rPr>
            <w:rFonts w:asciiTheme="minorHAnsi" w:eastAsiaTheme="minorEastAsia" w:hAnsiTheme="minorHAnsi"/>
            <w:sz w:val="21"/>
          </w:rPr>
          <w:tab/>
        </w:r>
        <w:r w:rsidR="00313A91">
          <w:rPr>
            <w:rStyle w:val="a9"/>
          </w:rPr>
          <w:t>货物出库功能实现</w:t>
        </w:r>
        <w:r w:rsidR="00313A91">
          <w:tab/>
        </w:r>
        <w:r w:rsidR="00313A91">
          <w:fldChar w:fldCharType="begin"/>
        </w:r>
        <w:r w:rsidR="00313A91">
          <w:instrText xml:space="preserve"> PAGEREF _Toc97753459 \h </w:instrText>
        </w:r>
        <w:r w:rsidR="00313A91">
          <w:fldChar w:fldCharType="separate"/>
        </w:r>
        <w:r w:rsidR="00313A91">
          <w:t>22</w:t>
        </w:r>
        <w:r w:rsidR="00313A91">
          <w:fldChar w:fldCharType="end"/>
        </w:r>
      </w:hyperlink>
    </w:p>
    <w:p w14:paraId="2AA8DF7A" w14:textId="77777777" w:rsidR="00BA6FAA" w:rsidRDefault="000D28C5">
      <w:pPr>
        <w:pStyle w:val="TOC3"/>
        <w:tabs>
          <w:tab w:val="left" w:pos="1260"/>
          <w:tab w:val="right" w:leader="dot" w:pos="8721"/>
        </w:tabs>
        <w:ind w:left="560"/>
        <w:rPr>
          <w:rFonts w:asciiTheme="minorHAnsi" w:eastAsiaTheme="minorEastAsia" w:hAnsiTheme="minorHAnsi"/>
          <w:sz w:val="21"/>
        </w:rPr>
      </w:pPr>
      <w:hyperlink w:anchor="_Toc97753460" w:history="1">
        <w:r w:rsidR="00313A91">
          <w:rPr>
            <w:rStyle w:val="a9"/>
          </w:rPr>
          <w:t>3.4.5</w:t>
        </w:r>
        <w:r w:rsidR="00313A91">
          <w:rPr>
            <w:rFonts w:asciiTheme="minorHAnsi" w:eastAsiaTheme="minorEastAsia" w:hAnsiTheme="minorHAnsi"/>
            <w:sz w:val="21"/>
          </w:rPr>
          <w:tab/>
        </w:r>
        <w:r w:rsidR="00313A91">
          <w:rPr>
            <w:rStyle w:val="a9"/>
          </w:rPr>
          <w:t>货物查询统计功能实现</w:t>
        </w:r>
        <w:r w:rsidR="00313A91">
          <w:tab/>
        </w:r>
        <w:r w:rsidR="00313A91">
          <w:fldChar w:fldCharType="begin"/>
        </w:r>
        <w:r w:rsidR="00313A91">
          <w:instrText xml:space="preserve"> PAGEREF _Toc97753460 \h </w:instrText>
        </w:r>
        <w:r w:rsidR="00313A91">
          <w:fldChar w:fldCharType="separate"/>
        </w:r>
        <w:r w:rsidR="00313A91">
          <w:t>23</w:t>
        </w:r>
        <w:r w:rsidR="00313A91">
          <w:fldChar w:fldCharType="end"/>
        </w:r>
      </w:hyperlink>
    </w:p>
    <w:p w14:paraId="2B922636" w14:textId="77777777" w:rsidR="00BA6FAA" w:rsidRDefault="000D28C5">
      <w:pPr>
        <w:pStyle w:val="TOC3"/>
        <w:tabs>
          <w:tab w:val="left" w:pos="1260"/>
          <w:tab w:val="right" w:leader="dot" w:pos="8721"/>
        </w:tabs>
        <w:ind w:left="560"/>
        <w:rPr>
          <w:rFonts w:asciiTheme="minorHAnsi" w:eastAsiaTheme="minorEastAsia" w:hAnsiTheme="minorHAnsi"/>
          <w:sz w:val="21"/>
        </w:rPr>
      </w:pPr>
      <w:hyperlink w:anchor="_Toc97753461" w:history="1">
        <w:r w:rsidR="00313A91">
          <w:rPr>
            <w:rStyle w:val="a9"/>
          </w:rPr>
          <w:t>3.4.6</w:t>
        </w:r>
        <w:r w:rsidR="00313A91">
          <w:rPr>
            <w:rFonts w:asciiTheme="minorHAnsi" w:eastAsiaTheme="minorEastAsia" w:hAnsiTheme="minorHAnsi"/>
            <w:sz w:val="21"/>
          </w:rPr>
          <w:tab/>
        </w:r>
        <w:r w:rsidR="00313A91">
          <w:rPr>
            <w:rStyle w:val="a9"/>
          </w:rPr>
          <w:t>//</w:t>
        </w:r>
        <w:r w:rsidR="00313A91">
          <w:rPr>
            <w:rStyle w:val="a9"/>
          </w:rPr>
          <w:t>货物调度功能</w:t>
        </w:r>
        <w:r w:rsidR="00313A91">
          <w:tab/>
        </w:r>
        <w:r w:rsidR="00313A91">
          <w:fldChar w:fldCharType="begin"/>
        </w:r>
        <w:r w:rsidR="00313A91">
          <w:instrText xml:space="preserve"> PAGEREF _Toc97753461 \h </w:instrText>
        </w:r>
        <w:r w:rsidR="00313A91">
          <w:fldChar w:fldCharType="separate"/>
        </w:r>
        <w:r w:rsidR="00313A91">
          <w:t>24</w:t>
        </w:r>
        <w:r w:rsidR="00313A91">
          <w:fldChar w:fldCharType="end"/>
        </w:r>
      </w:hyperlink>
    </w:p>
    <w:p w14:paraId="20D0A5C2" w14:textId="77777777" w:rsidR="00BA6FAA" w:rsidRDefault="000D28C5">
      <w:pPr>
        <w:pStyle w:val="TOC3"/>
        <w:tabs>
          <w:tab w:val="left" w:pos="1260"/>
          <w:tab w:val="right" w:leader="dot" w:pos="8721"/>
        </w:tabs>
        <w:ind w:left="560"/>
        <w:rPr>
          <w:rFonts w:asciiTheme="minorHAnsi" w:eastAsiaTheme="minorEastAsia" w:hAnsiTheme="minorHAnsi"/>
          <w:sz w:val="21"/>
        </w:rPr>
      </w:pPr>
      <w:hyperlink w:anchor="_Toc97753462" w:history="1">
        <w:r w:rsidR="00313A91">
          <w:rPr>
            <w:rStyle w:val="a9"/>
          </w:rPr>
          <w:t>3.4.7</w:t>
        </w:r>
        <w:r w:rsidR="00313A91">
          <w:rPr>
            <w:rFonts w:asciiTheme="minorHAnsi" w:eastAsiaTheme="minorEastAsia" w:hAnsiTheme="minorHAnsi"/>
            <w:sz w:val="21"/>
          </w:rPr>
          <w:tab/>
        </w:r>
        <w:r w:rsidR="00313A91">
          <w:rPr>
            <w:rStyle w:val="a9"/>
          </w:rPr>
          <w:t>仓库管理功能</w:t>
        </w:r>
        <w:r w:rsidR="00313A91">
          <w:tab/>
        </w:r>
        <w:r w:rsidR="00313A91">
          <w:fldChar w:fldCharType="begin"/>
        </w:r>
        <w:r w:rsidR="00313A91">
          <w:instrText xml:space="preserve"> PAGEREF _Toc97753462 \h </w:instrText>
        </w:r>
        <w:r w:rsidR="00313A91">
          <w:fldChar w:fldCharType="separate"/>
        </w:r>
        <w:r w:rsidR="00313A91">
          <w:t>24</w:t>
        </w:r>
        <w:r w:rsidR="00313A91">
          <w:fldChar w:fldCharType="end"/>
        </w:r>
      </w:hyperlink>
    </w:p>
    <w:p w14:paraId="7F73C988" w14:textId="77777777" w:rsidR="00BA6FAA" w:rsidRDefault="000D28C5">
      <w:pPr>
        <w:pStyle w:val="TOC2"/>
        <w:tabs>
          <w:tab w:val="right" w:leader="dot" w:pos="8721"/>
        </w:tabs>
        <w:ind w:left="280"/>
        <w:rPr>
          <w:rFonts w:asciiTheme="minorHAnsi" w:eastAsiaTheme="minorEastAsia" w:hAnsiTheme="minorHAnsi"/>
          <w:sz w:val="21"/>
        </w:rPr>
      </w:pPr>
      <w:hyperlink w:anchor="_Toc97753463" w:history="1">
        <w:r w:rsidR="00313A91">
          <w:rPr>
            <w:rStyle w:val="a9"/>
          </w:rPr>
          <w:t xml:space="preserve">3.5 </w:t>
        </w:r>
        <w:r w:rsidR="00313A91">
          <w:rPr>
            <w:rStyle w:val="a9"/>
          </w:rPr>
          <w:t>本章小结</w:t>
        </w:r>
        <w:r w:rsidR="00313A91">
          <w:tab/>
        </w:r>
        <w:r w:rsidR="00313A91">
          <w:fldChar w:fldCharType="begin"/>
        </w:r>
        <w:r w:rsidR="00313A91">
          <w:instrText xml:space="preserve"> PAGEREF _Toc97753463 \h </w:instrText>
        </w:r>
        <w:r w:rsidR="00313A91">
          <w:fldChar w:fldCharType="separate"/>
        </w:r>
        <w:r w:rsidR="00313A91">
          <w:t>24</w:t>
        </w:r>
        <w:r w:rsidR="00313A91">
          <w:fldChar w:fldCharType="end"/>
        </w:r>
      </w:hyperlink>
    </w:p>
    <w:p w14:paraId="1807603E" w14:textId="77777777" w:rsidR="00BA6FAA" w:rsidRDefault="000D28C5">
      <w:pPr>
        <w:pStyle w:val="TOC1"/>
        <w:tabs>
          <w:tab w:val="left" w:pos="1050"/>
          <w:tab w:val="right" w:leader="dot" w:pos="8721"/>
        </w:tabs>
        <w:rPr>
          <w:rFonts w:asciiTheme="minorHAnsi" w:eastAsiaTheme="minorEastAsia" w:hAnsiTheme="minorHAnsi"/>
          <w:sz w:val="21"/>
        </w:rPr>
      </w:pPr>
      <w:hyperlink w:anchor="_Toc97753464" w:history="1">
        <w:r w:rsidR="00313A91">
          <w:rPr>
            <w:rStyle w:val="a9"/>
          </w:rPr>
          <w:t>第</w:t>
        </w:r>
        <w:r w:rsidR="00313A91">
          <w:rPr>
            <w:rStyle w:val="a9"/>
          </w:rPr>
          <w:t>4</w:t>
        </w:r>
        <w:r w:rsidR="00313A91">
          <w:rPr>
            <w:rStyle w:val="a9"/>
          </w:rPr>
          <w:t>章</w:t>
        </w:r>
        <w:r w:rsidR="00313A91">
          <w:rPr>
            <w:rFonts w:asciiTheme="minorHAnsi" w:eastAsiaTheme="minorEastAsia" w:hAnsiTheme="minorHAnsi"/>
            <w:sz w:val="21"/>
          </w:rPr>
          <w:tab/>
        </w:r>
        <w:r w:rsidR="00313A91">
          <w:rPr>
            <w:rStyle w:val="a9"/>
          </w:rPr>
          <w:t>系统测试</w:t>
        </w:r>
        <w:r w:rsidR="00313A91">
          <w:tab/>
        </w:r>
        <w:r w:rsidR="00313A91">
          <w:fldChar w:fldCharType="begin"/>
        </w:r>
        <w:r w:rsidR="00313A91">
          <w:instrText xml:space="preserve"> PAGEREF _Toc97753464 \h </w:instrText>
        </w:r>
        <w:r w:rsidR="00313A91">
          <w:fldChar w:fldCharType="separate"/>
        </w:r>
        <w:r w:rsidR="00313A91">
          <w:t>24</w:t>
        </w:r>
        <w:r w:rsidR="00313A91">
          <w:fldChar w:fldCharType="end"/>
        </w:r>
      </w:hyperlink>
    </w:p>
    <w:p w14:paraId="6E03EB7C" w14:textId="77777777" w:rsidR="00BA6FAA" w:rsidRDefault="000D28C5">
      <w:pPr>
        <w:pStyle w:val="TOC2"/>
        <w:tabs>
          <w:tab w:val="right" w:leader="dot" w:pos="8721"/>
        </w:tabs>
        <w:ind w:left="280"/>
        <w:rPr>
          <w:rFonts w:asciiTheme="minorHAnsi" w:eastAsiaTheme="minorEastAsia" w:hAnsiTheme="minorHAnsi"/>
          <w:sz w:val="21"/>
        </w:rPr>
      </w:pPr>
      <w:hyperlink w:anchor="_Toc97753465" w:history="1">
        <w:r w:rsidR="00313A91">
          <w:rPr>
            <w:rStyle w:val="a9"/>
          </w:rPr>
          <w:t xml:space="preserve">4.1 </w:t>
        </w:r>
        <w:r w:rsidR="00313A91">
          <w:rPr>
            <w:rStyle w:val="a9"/>
          </w:rPr>
          <w:t>仓库货物管理子系统测试</w:t>
        </w:r>
        <w:r w:rsidR="00313A91">
          <w:tab/>
        </w:r>
        <w:r w:rsidR="00313A91">
          <w:fldChar w:fldCharType="begin"/>
        </w:r>
        <w:r w:rsidR="00313A91">
          <w:instrText xml:space="preserve"> PAGEREF _Toc97753465 \h </w:instrText>
        </w:r>
        <w:r w:rsidR="00313A91">
          <w:fldChar w:fldCharType="separate"/>
        </w:r>
        <w:r w:rsidR="00313A91">
          <w:t>24</w:t>
        </w:r>
        <w:r w:rsidR="00313A91">
          <w:fldChar w:fldCharType="end"/>
        </w:r>
      </w:hyperlink>
    </w:p>
    <w:p w14:paraId="276DE065" w14:textId="77777777" w:rsidR="00BA6FAA" w:rsidRDefault="000D28C5">
      <w:pPr>
        <w:pStyle w:val="TOC3"/>
        <w:tabs>
          <w:tab w:val="left" w:pos="1260"/>
          <w:tab w:val="right" w:leader="dot" w:pos="8721"/>
        </w:tabs>
        <w:ind w:left="560"/>
        <w:rPr>
          <w:rFonts w:asciiTheme="minorHAnsi" w:eastAsiaTheme="minorEastAsia" w:hAnsiTheme="minorHAnsi"/>
          <w:sz w:val="21"/>
        </w:rPr>
      </w:pPr>
      <w:hyperlink w:anchor="_Toc97753466" w:history="1">
        <w:r w:rsidR="00313A91">
          <w:rPr>
            <w:rStyle w:val="a9"/>
          </w:rPr>
          <w:t>4.1.1</w:t>
        </w:r>
        <w:r w:rsidR="00313A91">
          <w:rPr>
            <w:rFonts w:asciiTheme="minorHAnsi" w:eastAsiaTheme="minorEastAsia" w:hAnsiTheme="minorHAnsi"/>
            <w:sz w:val="21"/>
          </w:rPr>
          <w:tab/>
        </w:r>
        <w:r w:rsidR="00313A91">
          <w:rPr>
            <w:rStyle w:val="a9"/>
          </w:rPr>
          <w:t>子系统环境搭建</w:t>
        </w:r>
        <w:r w:rsidR="00313A91">
          <w:tab/>
        </w:r>
        <w:r w:rsidR="00313A91">
          <w:fldChar w:fldCharType="begin"/>
        </w:r>
        <w:r w:rsidR="00313A91">
          <w:instrText xml:space="preserve"> PAGEREF _Toc97753466 \h </w:instrText>
        </w:r>
        <w:r w:rsidR="00313A91">
          <w:fldChar w:fldCharType="separate"/>
        </w:r>
        <w:r w:rsidR="00313A91">
          <w:t>24</w:t>
        </w:r>
        <w:r w:rsidR="00313A91">
          <w:fldChar w:fldCharType="end"/>
        </w:r>
      </w:hyperlink>
    </w:p>
    <w:p w14:paraId="3D464F58" w14:textId="77777777" w:rsidR="00BA6FAA" w:rsidRDefault="000D28C5">
      <w:pPr>
        <w:pStyle w:val="TOC3"/>
        <w:tabs>
          <w:tab w:val="left" w:pos="1260"/>
          <w:tab w:val="right" w:leader="dot" w:pos="8721"/>
        </w:tabs>
        <w:ind w:left="560"/>
        <w:rPr>
          <w:rFonts w:asciiTheme="minorHAnsi" w:eastAsiaTheme="minorEastAsia" w:hAnsiTheme="minorHAnsi"/>
          <w:sz w:val="21"/>
        </w:rPr>
      </w:pPr>
      <w:hyperlink w:anchor="_Toc97753467" w:history="1">
        <w:r w:rsidR="00313A91">
          <w:rPr>
            <w:rStyle w:val="a9"/>
          </w:rPr>
          <w:t>4.1.2</w:t>
        </w:r>
        <w:r w:rsidR="00313A91">
          <w:rPr>
            <w:rFonts w:asciiTheme="minorHAnsi" w:eastAsiaTheme="minorEastAsia" w:hAnsiTheme="minorHAnsi"/>
            <w:sz w:val="21"/>
          </w:rPr>
          <w:tab/>
        </w:r>
        <w:r w:rsidR="00313A91">
          <w:rPr>
            <w:rStyle w:val="a9"/>
          </w:rPr>
          <w:t>子系统功能测试</w:t>
        </w:r>
        <w:r w:rsidR="00313A91">
          <w:tab/>
        </w:r>
        <w:r w:rsidR="00313A91">
          <w:fldChar w:fldCharType="begin"/>
        </w:r>
        <w:r w:rsidR="00313A91">
          <w:instrText xml:space="preserve"> PAGEREF _Toc97753467 \h </w:instrText>
        </w:r>
        <w:r w:rsidR="00313A91">
          <w:fldChar w:fldCharType="separate"/>
        </w:r>
        <w:r w:rsidR="00313A91">
          <w:t>24</w:t>
        </w:r>
        <w:r w:rsidR="00313A91">
          <w:fldChar w:fldCharType="end"/>
        </w:r>
      </w:hyperlink>
    </w:p>
    <w:p w14:paraId="4D5EB5D7" w14:textId="77777777" w:rsidR="00BA6FAA" w:rsidRDefault="000D28C5">
      <w:pPr>
        <w:pStyle w:val="TOC2"/>
        <w:tabs>
          <w:tab w:val="right" w:leader="dot" w:pos="8721"/>
        </w:tabs>
        <w:ind w:left="280"/>
        <w:rPr>
          <w:rFonts w:asciiTheme="minorHAnsi" w:eastAsiaTheme="minorEastAsia" w:hAnsiTheme="minorHAnsi"/>
          <w:sz w:val="21"/>
        </w:rPr>
      </w:pPr>
      <w:hyperlink w:anchor="_Toc97753468" w:history="1">
        <w:r w:rsidR="00313A91">
          <w:rPr>
            <w:rStyle w:val="a9"/>
          </w:rPr>
          <w:t xml:space="preserve">4.2 </w:t>
        </w:r>
        <w:r w:rsidR="00313A91">
          <w:rPr>
            <w:rStyle w:val="a9"/>
          </w:rPr>
          <w:t>本章小结</w:t>
        </w:r>
        <w:r w:rsidR="00313A91">
          <w:tab/>
        </w:r>
        <w:r w:rsidR="00313A91">
          <w:fldChar w:fldCharType="begin"/>
        </w:r>
        <w:r w:rsidR="00313A91">
          <w:instrText xml:space="preserve"> PAGEREF _Toc97753468 \h </w:instrText>
        </w:r>
        <w:r w:rsidR="00313A91">
          <w:fldChar w:fldCharType="separate"/>
        </w:r>
        <w:r w:rsidR="00313A91">
          <w:t>24</w:t>
        </w:r>
        <w:r w:rsidR="00313A91">
          <w:fldChar w:fldCharType="end"/>
        </w:r>
      </w:hyperlink>
    </w:p>
    <w:p w14:paraId="4572CEE6" w14:textId="77777777" w:rsidR="00BA6FAA" w:rsidRDefault="00313A91">
      <w:pPr>
        <w:pStyle w:val="1"/>
        <w:numPr>
          <w:ilvl w:val="0"/>
          <w:numId w:val="0"/>
        </w:numPr>
        <w:spacing w:before="156" w:after="312"/>
        <w:jc w:val="both"/>
      </w:pPr>
      <w:r>
        <w:rPr>
          <w:rFonts w:eastAsia="仿宋"/>
          <w:kern w:val="2"/>
          <w:sz w:val="24"/>
          <w:szCs w:val="22"/>
        </w:rPr>
        <w:fldChar w:fldCharType="end"/>
      </w:r>
      <w:r>
        <w:br w:type="page"/>
      </w:r>
    </w:p>
    <w:p w14:paraId="60782691" w14:textId="77777777" w:rsidR="00BA6FAA" w:rsidRDefault="00313A91">
      <w:pPr>
        <w:pStyle w:val="1"/>
        <w:spacing w:before="156" w:after="312"/>
        <w:ind w:firstLine="562"/>
      </w:pPr>
      <w:bookmarkStart w:id="52" w:name="_Toc97753435"/>
      <w:r>
        <w:rPr>
          <w:rFonts w:hint="eastAsia"/>
        </w:rPr>
        <w:lastRenderedPageBreak/>
        <w:t>绪论</w:t>
      </w:r>
      <w:bookmarkEnd w:id="52"/>
    </w:p>
    <w:p w14:paraId="7C6C80C8" w14:textId="77777777" w:rsidR="00BA6FAA" w:rsidRDefault="00313A91">
      <w:pPr>
        <w:pStyle w:val="2"/>
        <w:spacing w:before="156"/>
        <w:ind w:firstLine="562"/>
      </w:pPr>
      <w:bookmarkStart w:id="53" w:name="_Toc97753436"/>
      <w:r>
        <w:rPr>
          <w:rFonts w:hint="eastAsia"/>
        </w:rPr>
        <w:t>论文的背景与意义</w:t>
      </w:r>
      <w:bookmarkEnd w:id="53"/>
    </w:p>
    <w:p w14:paraId="69957F60" w14:textId="77777777" w:rsidR="00BA6FAA" w:rsidRDefault="00313A91">
      <w:pPr>
        <w:ind w:firstLine="560"/>
      </w:pPr>
      <w:r>
        <w:rPr>
          <w:rFonts w:hint="eastAsia"/>
        </w:rPr>
        <w:t>随着信息技术的发展，全球信息化为社会不断带来财富的同时，更重要的是大大的改变了人类的生产、生活方式，物流行业的快速发展与普及就是一个很主要的原因。</w:t>
      </w:r>
    </w:p>
    <w:p w14:paraId="2744767E" w14:textId="77777777" w:rsidR="00BA6FAA" w:rsidRDefault="00313A91">
      <w:pPr>
        <w:ind w:firstLine="560"/>
      </w:pPr>
      <w:r>
        <w:rPr>
          <w:rFonts w:hint="eastAsia"/>
        </w:rPr>
        <w:t>仓储作为商品流通活动中的重要组成单元，对流通活动的成功完成起到了决定性的作用。现代企业不论规模的大小都必须需要有仓库来保存商品，并根据公司业务的需求分发或调配不同的产品。仓库货物管理是物流公司中典型的信息管理系统，通常具有管理仓库公司内部人员、管理仓库货物库存、减少工作时长、处理出入库订单等功能。对于早期的仓库管理</w:t>
      </w:r>
      <w:r>
        <w:t>,</w:t>
      </w:r>
      <w:r>
        <w:t>人工参与管理时长较长</w:t>
      </w:r>
      <w:r>
        <w:t>,</w:t>
      </w:r>
      <w:r>
        <w:t>这就导致了在整个仓库管理中人为的主观性因素较多</w:t>
      </w:r>
      <w:r>
        <w:t>,</w:t>
      </w:r>
      <w:r>
        <w:t>随着管理内容的增加</w:t>
      </w:r>
      <w:r>
        <w:t>,</w:t>
      </w:r>
      <w:r>
        <w:t>管理任务的加重</w:t>
      </w:r>
      <w:r>
        <w:t>,</w:t>
      </w:r>
      <w:r>
        <w:t>传统仓库管理的缺点也就会不断的被放大</w:t>
      </w:r>
      <w:r>
        <w:rPr>
          <w:rFonts w:hint="eastAsia"/>
        </w:rPr>
        <w:t>，造成出入库的效率低下，物品积压，不断出错等问题</w:t>
      </w:r>
      <w:r>
        <w:t>。</w:t>
      </w:r>
      <w:r>
        <w:rPr>
          <w:rFonts w:hint="eastAsia"/>
        </w:rPr>
        <w:t>由此可见，利用现有的新技术，以提高自动化，信息化水平为目的，建立一个稳定、良好的仓库货物管理系统对于整个企业来说就显得尤为重要。</w:t>
      </w:r>
    </w:p>
    <w:p w14:paraId="088299D7" w14:textId="77777777" w:rsidR="00BA6FAA" w:rsidRDefault="00313A91">
      <w:pPr>
        <w:ind w:firstLine="560"/>
      </w:pPr>
      <w:r>
        <w:rPr>
          <w:rFonts w:hint="eastAsia"/>
        </w:rPr>
        <w:t>仓库货物管理主体是对仓库内货物的出入库操作，以及仓库内货物的数量进行记录，统计分析，仓库货物管理系统需满足物流公司仓库货物日常管理</w:t>
      </w:r>
      <w:r>
        <w:t>,</w:t>
      </w:r>
      <w:r>
        <w:t>要能够准确的记录货物入库和出库情况</w:t>
      </w:r>
      <w:r>
        <w:t>,</w:t>
      </w:r>
      <w:r>
        <w:t>出入库信息主要包含出入库时间、货物的种类、数量、重量单价等主要信息，还要对登记的信息生成出入库单并保存单据，以及对仓库操作人员的简单管理。通过管理系统还可以及时了解整个仓库以及整个物流公司全部仓库的存储的货物信息</w:t>
      </w:r>
      <w:r>
        <w:t>,</w:t>
      </w:r>
      <w:r>
        <w:t>可以根据所存货物的市场行情</w:t>
      </w:r>
      <w:r>
        <w:t>,</w:t>
      </w:r>
      <w:r>
        <w:t>做到实时的调控仓库货物库存情况。</w:t>
      </w:r>
      <w:r>
        <w:rPr>
          <w:rFonts w:hint="eastAsia"/>
        </w:rPr>
        <w:t>近年来，随着</w:t>
      </w:r>
      <w:proofErr w:type="gramStart"/>
      <w:r>
        <w:rPr>
          <w:rFonts w:hint="eastAsia"/>
        </w:rPr>
        <w:t>微信用户</w:t>
      </w:r>
      <w:proofErr w:type="gramEnd"/>
      <w:r>
        <w:rPr>
          <w:rFonts w:hint="eastAsia"/>
        </w:rPr>
        <w:t>量大幅增加</w:t>
      </w:r>
      <w:proofErr w:type="gramStart"/>
      <w:r>
        <w:rPr>
          <w:rFonts w:hint="eastAsia"/>
        </w:rPr>
        <w:t>以及微信小</w:t>
      </w:r>
      <w:proofErr w:type="gramEnd"/>
      <w:r>
        <w:rPr>
          <w:rFonts w:hint="eastAsia"/>
        </w:rPr>
        <w:t>程序的快速发展</w:t>
      </w:r>
      <w:r>
        <w:t>，将应用部署</w:t>
      </w:r>
      <w:proofErr w:type="gramStart"/>
      <w:r>
        <w:t>在微信小</w:t>
      </w:r>
      <w:proofErr w:type="gramEnd"/>
      <w:r>
        <w:t>程序上成为一种趋势。</w:t>
      </w:r>
      <w:proofErr w:type="gramStart"/>
      <w:r>
        <w:t>并且微信小</w:t>
      </w:r>
      <w:proofErr w:type="gramEnd"/>
      <w:r>
        <w:t>程序不需要用户</w:t>
      </w:r>
      <w:r>
        <w:lastRenderedPageBreak/>
        <w:t>单独安装，也不需要用户注册账户，</w:t>
      </w:r>
      <w:r>
        <w:rPr>
          <w:rFonts w:hint="eastAsia"/>
        </w:rPr>
        <w:t>以较低的开发成本和成熟的</w:t>
      </w:r>
      <w:r>
        <w:rPr>
          <w:rFonts w:hint="eastAsia"/>
        </w:rPr>
        <w:t>API</w:t>
      </w:r>
      <w:r>
        <w:rPr>
          <w:rFonts w:hint="eastAsia"/>
        </w:rPr>
        <w:t>接口，如</w:t>
      </w:r>
      <w:proofErr w:type="gramStart"/>
      <w:r>
        <w:rPr>
          <w:rFonts w:hint="eastAsia"/>
        </w:rPr>
        <w:t>二维码扫描</w:t>
      </w:r>
      <w:proofErr w:type="gramEnd"/>
      <w:r>
        <w:rPr>
          <w:rFonts w:hint="eastAsia"/>
        </w:rPr>
        <w:t>、</w:t>
      </w:r>
      <w:r>
        <w:rPr>
          <w:rFonts w:hint="eastAsia"/>
        </w:rPr>
        <w:t>GPS</w:t>
      </w:r>
      <w:r>
        <w:rPr>
          <w:rFonts w:hint="eastAsia"/>
        </w:rPr>
        <w:t>定位，使得低成本高效率的仓库管理系统得以实现</w:t>
      </w:r>
      <w:r>
        <w:t>。</w:t>
      </w:r>
    </w:p>
    <w:p w14:paraId="15548D52" w14:textId="77777777" w:rsidR="00BA6FAA" w:rsidRDefault="00313A91">
      <w:pPr>
        <w:pStyle w:val="2"/>
        <w:spacing w:before="156"/>
        <w:ind w:firstLine="562"/>
      </w:pPr>
      <w:bookmarkStart w:id="54" w:name="_Toc97753437"/>
      <w:r>
        <w:rPr>
          <w:rFonts w:hint="eastAsia"/>
        </w:rPr>
        <w:t>国内外现状</w:t>
      </w:r>
      <w:bookmarkEnd w:id="54"/>
    </w:p>
    <w:p w14:paraId="67BE4FD0" w14:textId="77777777" w:rsidR="00BA6FAA" w:rsidRDefault="00313A91">
      <w:pPr>
        <w:ind w:firstLine="560"/>
        <w:rPr>
          <w:szCs w:val="32"/>
        </w:rPr>
      </w:pPr>
      <w:r>
        <w:rPr>
          <w:rFonts w:hint="eastAsia"/>
        </w:rPr>
        <w:t>国外在物流存储管理系统方面的发展比较早，上个世纪</w:t>
      </w:r>
      <w:r>
        <w:t>50</w:t>
      </w:r>
      <w:r>
        <w:t>年代，仓库管理系统才开始慢慢发展，各方面的功能还不够完善，</w:t>
      </w:r>
      <w:r>
        <w:t>70</w:t>
      </w:r>
      <w:r>
        <w:t>年代开始，在美国已经有了专业的仓库管理系统，仓库管理系统开始进一步发展。</w:t>
      </w:r>
      <w:r>
        <w:t>80</w:t>
      </w:r>
      <w:r>
        <w:t>年代，计算机技术进一步的提高，出现了较为复杂的大型仓库管理系统。到了</w:t>
      </w:r>
      <w:r>
        <w:t>90</w:t>
      </w:r>
      <w:r>
        <w:t>年代，各个模块的加入使得仓库管理系统更为复杂，在最近的几年时间里，互联网平台以及电子商务的兴起，仓储管理发生了巨大的变化。仓库物流管理系统已经使用了，例如条形码、</w:t>
      </w:r>
      <w:r>
        <w:t>RFID</w:t>
      </w:r>
      <w:r>
        <w:t>、</w:t>
      </w:r>
      <w:r>
        <w:t>GPS</w:t>
      </w:r>
      <w:r>
        <w:t>等各种能够提高管理效率的技术</w:t>
      </w:r>
      <w:r>
        <w:rPr>
          <w:rFonts w:hint="eastAsia"/>
        </w:rPr>
        <w:t>到目前为止已经基本实现了操作无纸化、管理自动化的仓储货物管理流程。</w:t>
      </w:r>
    </w:p>
    <w:p w14:paraId="0B08D447" w14:textId="77777777" w:rsidR="00BA6FAA" w:rsidRDefault="00313A91">
      <w:pPr>
        <w:ind w:firstLine="560"/>
        <w:rPr>
          <w:szCs w:val="32"/>
        </w:rPr>
      </w:pPr>
      <w:r>
        <w:rPr>
          <w:rFonts w:ascii="仿宋_GB2312" w:eastAsia="仿宋_GB2312" w:hint="eastAsia"/>
          <w:bCs/>
          <w:szCs w:val="28"/>
        </w:rPr>
        <w:t>仓库货物管理系统在我国起步还是较晚，现在国内经济形势较好，科技发展迅速，所有对于各物流公司是否能够快速提升仓库信息化水平，就相当重要的影响到物流公司能否能抓住市场的机遇</w:t>
      </w:r>
      <w:r>
        <w:rPr>
          <w:rFonts w:ascii="仿宋_GB2312" w:eastAsia="仿宋_GB2312"/>
          <w:bCs/>
          <w:color w:val="000000" w:themeColor="text1"/>
          <w:szCs w:val="28"/>
        </w:rPr>
        <w:t>。</w:t>
      </w:r>
      <w:r>
        <w:rPr>
          <w:rFonts w:ascii="仿宋_GB2312" w:eastAsia="仿宋_GB2312"/>
          <w:bCs/>
          <w:szCs w:val="28"/>
        </w:rPr>
        <w:t>但是在目前我国的物流仓储管理系统与欧美等发达国家还存在着较大的差距。仓库货物管理系统在我国呈现出相对的两种态势，第一种就是以现在大型的电子商务公司或是少数较</w:t>
      </w:r>
      <w:r>
        <w:rPr>
          <w:rFonts w:ascii="仿宋_GB2312" w:eastAsia="仿宋_GB2312" w:hint="eastAsia"/>
          <w:bCs/>
          <w:szCs w:val="28"/>
        </w:rPr>
        <w:t>高端的企业，他们应用国外较成熟的仓库管理系统；第二种就是国内大部分的中小企业，这种企业也是最多的，因为企业不够大，没有过多的资金投入到成熟的仓库管理系统，使用的是国内开发的仓库管理系统，国内仓库管理软件技术还达不到国外先进的水平，推广使用的范围也较窄，功能也较单一，还有较多的问题需要解决</w:t>
      </w:r>
      <w:r>
        <w:rPr>
          <w:rFonts w:ascii="仿宋_GB2312" w:eastAsia="仿宋_GB2312"/>
          <w:bCs/>
          <w:szCs w:val="28"/>
        </w:rPr>
        <w:t>，软件功能和处理的能力还需进一步的提高</w:t>
      </w:r>
    </w:p>
    <w:p w14:paraId="6CC468FA" w14:textId="77777777" w:rsidR="00BA6FAA" w:rsidRDefault="00313A91">
      <w:pPr>
        <w:pStyle w:val="2"/>
        <w:spacing w:before="156"/>
        <w:ind w:firstLine="562"/>
      </w:pPr>
      <w:bookmarkStart w:id="55" w:name="_Toc97753438"/>
      <w:r>
        <w:rPr>
          <w:rFonts w:hint="eastAsia"/>
        </w:rPr>
        <w:t>本文的主要研究内容</w:t>
      </w:r>
      <w:bookmarkEnd w:id="55"/>
    </w:p>
    <w:p w14:paraId="45FC4012" w14:textId="77777777" w:rsidR="00BA6FAA" w:rsidRDefault="00313A91">
      <w:pPr>
        <w:ind w:firstLine="560"/>
        <w:rPr>
          <w:szCs w:val="32"/>
        </w:rPr>
      </w:pPr>
      <w:r>
        <w:rPr>
          <w:rFonts w:hint="eastAsia"/>
        </w:rPr>
        <w:lastRenderedPageBreak/>
        <w:t>为了让企业在仓库管理更加自动化和货物信息化，本文设计并实现了一个仓库管理系统，该系统包括手机端的</w:t>
      </w:r>
      <w:proofErr w:type="gramStart"/>
      <w:r>
        <w:rPr>
          <w:rFonts w:hint="eastAsia"/>
        </w:rPr>
        <w:t>微信仓库</w:t>
      </w:r>
      <w:proofErr w:type="gramEnd"/>
      <w:r>
        <w:rPr>
          <w:rFonts w:hint="eastAsia"/>
        </w:rPr>
        <w:t>管理小程序，数据库管理系统。</w:t>
      </w:r>
    </w:p>
    <w:p w14:paraId="7932D91D" w14:textId="77777777" w:rsidR="00BA6FAA" w:rsidRDefault="00313A91">
      <w:pPr>
        <w:ind w:firstLine="560"/>
        <w:rPr>
          <w:szCs w:val="32"/>
        </w:rPr>
      </w:pPr>
      <w:r>
        <w:rPr>
          <w:rFonts w:ascii="仿宋_GB2312" w:eastAsia="仿宋_GB2312" w:hint="eastAsia"/>
          <w:bCs/>
          <w:szCs w:val="28"/>
        </w:rPr>
        <w:t>具体的工作包含以下几个方面：</w:t>
      </w:r>
    </w:p>
    <w:p w14:paraId="2EC020ED" w14:textId="77777777" w:rsidR="00BA6FAA" w:rsidRDefault="00313A91">
      <w:pPr>
        <w:ind w:firstLine="560"/>
        <w:rPr>
          <w:szCs w:val="32"/>
        </w:rPr>
      </w:pPr>
      <w:r>
        <w:rPr>
          <w:rFonts w:ascii="仿宋_GB2312" w:eastAsia="仿宋_GB2312" w:hint="eastAsia"/>
          <w:bCs/>
          <w:szCs w:val="28"/>
        </w:rPr>
        <w:t>从货物日常的涉及的业务流程，即货物的入库、出库、查询、统计、管理等方面入手，分析各个模块的具体功能与需求，完成仓库货物管理的数据库系统设计，使用</w:t>
      </w:r>
      <w:r>
        <w:rPr>
          <w:rFonts w:ascii="仿宋_GB2312" w:eastAsia="仿宋_GB2312"/>
          <w:bCs/>
          <w:szCs w:val="28"/>
        </w:rPr>
        <w:t>MySQL数据库实现数据库功能；</w:t>
      </w:r>
    </w:p>
    <w:p w14:paraId="1BBBF373" w14:textId="77777777" w:rsidR="00BA6FAA" w:rsidRDefault="00313A91">
      <w:pPr>
        <w:ind w:firstLine="560"/>
        <w:rPr>
          <w:rFonts w:ascii="仿宋_GB2312" w:eastAsia="仿宋_GB2312"/>
          <w:bCs/>
          <w:szCs w:val="28"/>
        </w:rPr>
      </w:pPr>
      <w:r>
        <w:rPr>
          <w:rFonts w:ascii="仿宋_GB2312" w:eastAsia="仿宋_GB2312" w:hint="eastAsia"/>
          <w:bCs/>
          <w:szCs w:val="28"/>
        </w:rPr>
        <w:t>设计小程序的用户界面，实现货物查询，货物进出库，货物调度，仓库管理，用户管理等功能。</w:t>
      </w:r>
    </w:p>
    <w:p w14:paraId="147743F8" w14:textId="77777777" w:rsidR="00BA6FAA" w:rsidRDefault="00313A91">
      <w:pPr>
        <w:ind w:firstLine="560"/>
      </w:pPr>
      <w:r>
        <w:rPr>
          <w:rFonts w:hint="eastAsia"/>
        </w:rPr>
        <w:t>通过网络将数据保存到云服务器，使用</w:t>
      </w:r>
      <w:r>
        <w:t>QR</w:t>
      </w:r>
      <w:proofErr w:type="gramStart"/>
      <w:r>
        <w:t>码库生成</w:t>
      </w:r>
      <w:proofErr w:type="gramEnd"/>
      <w:r>
        <w:t>货物</w:t>
      </w:r>
      <w:proofErr w:type="gramStart"/>
      <w:r>
        <w:t>二维码信息</w:t>
      </w:r>
      <w:proofErr w:type="gramEnd"/>
      <w:r>
        <w:t>，将生成的二</w:t>
      </w:r>
      <w:proofErr w:type="gramStart"/>
      <w:r>
        <w:t>维码图片</w:t>
      </w:r>
      <w:proofErr w:type="gramEnd"/>
      <w:r>
        <w:t>上传到云服务器保存，并打印生成的二</w:t>
      </w:r>
      <w:proofErr w:type="gramStart"/>
      <w:r>
        <w:t>维码图片</w:t>
      </w:r>
      <w:proofErr w:type="gramEnd"/>
      <w:r>
        <w:t>粘贴到需要入库的货物上，方便管理扫描；</w:t>
      </w:r>
    </w:p>
    <w:p w14:paraId="3E77359E" w14:textId="77777777" w:rsidR="00BA6FAA" w:rsidRDefault="00313A91">
      <w:pPr>
        <w:ind w:firstLine="560"/>
        <w:rPr>
          <w:rFonts w:ascii="仿宋_GB2312" w:eastAsia="仿宋_GB2312"/>
          <w:bCs/>
          <w:szCs w:val="28"/>
        </w:rPr>
      </w:pPr>
      <w:r>
        <w:rPr>
          <w:rFonts w:ascii="仿宋_GB2312" w:eastAsia="仿宋_GB2312" w:hint="eastAsia"/>
          <w:bCs/>
          <w:szCs w:val="28"/>
        </w:rPr>
        <w:t>对整个仓库智能管理系统进行集成测试，将所有的环境搭建起来，测试分析整个仓库管理子系统系统的性能。</w:t>
      </w:r>
    </w:p>
    <w:p w14:paraId="7E50D4E6" w14:textId="77777777" w:rsidR="00BA6FAA" w:rsidRDefault="00313A91">
      <w:pPr>
        <w:pStyle w:val="1"/>
        <w:spacing w:before="156" w:after="312"/>
        <w:ind w:firstLine="562"/>
      </w:pPr>
      <w:bookmarkStart w:id="56" w:name="_Toc97753439"/>
      <w:commentRangeStart w:id="57"/>
      <w:r>
        <w:rPr>
          <w:rFonts w:hint="eastAsia"/>
        </w:rPr>
        <w:t>系统相关技术分析</w:t>
      </w:r>
      <w:bookmarkEnd w:id="56"/>
      <w:commentRangeEnd w:id="57"/>
      <w:r>
        <w:commentReference w:id="57"/>
      </w:r>
    </w:p>
    <w:p w14:paraId="0A15B55E" w14:textId="77777777" w:rsidR="00BA6FAA" w:rsidRDefault="00313A91">
      <w:pPr>
        <w:pStyle w:val="2"/>
        <w:spacing w:before="156"/>
        <w:ind w:firstLine="562"/>
      </w:pPr>
      <w:bookmarkStart w:id="58" w:name="_Toc97753440"/>
      <w:proofErr w:type="gramStart"/>
      <w:r>
        <w:rPr>
          <w:rFonts w:hint="eastAsia"/>
        </w:rPr>
        <w:t>微信小</w:t>
      </w:r>
      <w:proofErr w:type="gramEnd"/>
      <w:r>
        <w:rPr>
          <w:rFonts w:hint="eastAsia"/>
        </w:rPr>
        <w:t>程序</w:t>
      </w:r>
      <w:bookmarkEnd w:id="58"/>
    </w:p>
    <w:p w14:paraId="7DDB9F00" w14:textId="77777777" w:rsidR="00BA6FAA" w:rsidRDefault="00313A91">
      <w:pPr>
        <w:ind w:firstLine="560"/>
      </w:pPr>
      <w:proofErr w:type="gramStart"/>
      <w:r>
        <w:rPr>
          <w:rFonts w:hint="eastAsia"/>
        </w:rPr>
        <w:t>微信小</w:t>
      </w:r>
      <w:proofErr w:type="gramEnd"/>
      <w:r>
        <w:rPr>
          <w:rFonts w:hint="eastAsia"/>
        </w:rPr>
        <w:t>程序是一种可以运行在微信中的应用服务。在</w:t>
      </w:r>
      <w:proofErr w:type="gramStart"/>
      <w:r>
        <w:rPr>
          <w:rFonts w:hint="eastAsia"/>
        </w:rPr>
        <w:t>微信公众</w:t>
      </w:r>
      <w:proofErr w:type="gramEnd"/>
      <w:r>
        <w:rPr>
          <w:rFonts w:hint="eastAsia"/>
        </w:rPr>
        <w:t>平台中，“小程序”是指一种新的开放能力，通过其提供的一个简单、高效的应用开发框架和配套的组件及</w:t>
      </w:r>
      <w:r>
        <w:t>API</w:t>
      </w:r>
      <w:r>
        <w:t>，可以帮助开发人员开发出可以运行在微信中的具有原生</w:t>
      </w:r>
      <w:r>
        <w:t>APP</w:t>
      </w:r>
      <w:r>
        <w:t>体验的服务，这种服务通常被</w:t>
      </w:r>
      <w:proofErr w:type="gramStart"/>
      <w:r>
        <w:t>称为微信小</w:t>
      </w:r>
      <w:proofErr w:type="gramEnd"/>
      <w:r>
        <w:t>程序。</w:t>
      </w:r>
    </w:p>
    <w:p w14:paraId="6D6FCA9E" w14:textId="77777777" w:rsidR="00BA6FAA" w:rsidRDefault="00313A91">
      <w:pPr>
        <w:pStyle w:val="2"/>
        <w:spacing w:before="156"/>
        <w:ind w:firstLine="562"/>
      </w:pPr>
      <w:bookmarkStart w:id="59" w:name="_Toc97753441"/>
      <w:r>
        <w:t>U</w:t>
      </w:r>
      <w:r>
        <w:rPr>
          <w:rFonts w:hint="eastAsia"/>
        </w:rPr>
        <w:t>ni-app</w:t>
      </w:r>
      <w:r>
        <w:rPr>
          <w:rFonts w:hint="eastAsia"/>
        </w:rPr>
        <w:t>框架</w:t>
      </w:r>
      <w:bookmarkEnd w:id="59"/>
    </w:p>
    <w:p w14:paraId="74BD06E8" w14:textId="77777777" w:rsidR="00BA6FAA" w:rsidRDefault="00313A91">
      <w:pPr>
        <w:ind w:firstLine="560"/>
      </w:pPr>
      <w:proofErr w:type="spellStart"/>
      <w:r>
        <w:t>uni</w:t>
      </w:r>
      <w:proofErr w:type="spellEnd"/>
      <w:r>
        <w:t>-app</w:t>
      </w:r>
      <w:r>
        <w:t>是一个使用</w:t>
      </w:r>
      <w:r>
        <w:t>Vue.js[29]</w:t>
      </w:r>
      <w:proofErr w:type="gramStart"/>
      <w:r>
        <w:t>和微信小</w:t>
      </w:r>
      <w:proofErr w:type="gramEnd"/>
      <w:r>
        <w:t>程序</w:t>
      </w:r>
      <w:r>
        <w:t>API</w:t>
      </w:r>
      <w:r>
        <w:t>开发所有前端应用的框架，开发者编写一套代码，经过编译可以发布到不同的平台上，包括</w:t>
      </w:r>
      <w:r>
        <w:t>iOS</w:t>
      </w:r>
      <w:r>
        <w:t>、</w:t>
      </w:r>
      <w:r>
        <w:t>Android</w:t>
      </w:r>
      <w:r>
        <w:t>、</w:t>
      </w:r>
      <w:r>
        <w:t>H5</w:t>
      </w:r>
      <w:r>
        <w:t>（移动端网页）以及各种小程序（微信、支付宝、</w:t>
      </w:r>
      <w:r>
        <w:lastRenderedPageBreak/>
        <w:t>百度等）</w:t>
      </w:r>
      <w:r>
        <w:rPr>
          <w:rFonts w:hint="eastAsia"/>
        </w:rPr>
        <w:t>，即实现了跨平台应用发布，功能框架图如图所示。</w:t>
      </w:r>
    </w:p>
    <w:p w14:paraId="12BEE7B2" w14:textId="77777777" w:rsidR="00BA6FAA" w:rsidRDefault="00BA6FAA">
      <w:pPr>
        <w:ind w:firstLine="560"/>
        <w:rPr>
          <w:rFonts w:ascii="仿宋_GB2312" w:eastAsia="仿宋_GB2312"/>
          <w:bCs/>
          <w:szCs w:val="28"/>
        </w:rPr>
      </w:pPr>
    </w:p>
    <w:p w14:paraId="40CB636B" w14:textId="77777777" w:rsidR="00BA6FAA" w:rsidRDefault="00313A91">
      <w:pPr>
        <w:pStyle w:val="ab"/>
        <w:keepNext/>
      </w:pPr>
      <w:r>
        <w:rPr>
          <w:noProof/>
        </w:rPr>
        <w:drawing>
          <wp:inline distT="0" distB="0" distL="0" distR="0" wp14:anchorId="02FED514" wp14:editId="054100DD">
            <wp:extent cx="3350260" cy="210820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367380" cy="2118882"/>
                    </a:xfrm>
                    <a:prstGeom prst="rect">
                      <a:avLst/>
                    </a:prstGeom>
                  </pic:spPr>
                </pic:pic>
              </a:graphicData>
            </a:graphic>
          </wp:inline>
        </w:drawing>
      </w:r>
    </w:p>
    <w:p w14:paraId="55B1CBD9" w14:textId="77777777" w:rsidR="00BA6FAA" w:rsidRDefault="00313A91">
      <w:pPr>
        <w:pStyle w:val="a3"/>
        <w:ind w:firstLine="420"/>
      </w:pPr>
      <w:r>
        <w:t>图</w:t>
      </w:r>
      <w: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instrText>图</w:instrText>
      </w:r>
      <w:r>
        <w:instrText xml:space="preserve"> \* ARABIC \s 1 </w:instrText>
      </w:r>
      <w:r>
        <w:fldChar w:fldCharType="separate"/>
      </w:r>
      <w:r>
        <w:t>1</w:t>
      </w:r>
      <w:r>
        <w:fldChar w:fldCharType="end"/>
      </w:r>
    </w:p>
    <w:p w14:paraId="20E624B7" w14:textId="77777777" w:rsidR="00BA6FAA" w:rsidRDefault="00BA6FAA">
      <w:pPr>
        <w:ind w:firstLine="560"/>
      </w:pPr>
    </w:p>
    <w:p w14:paraId="381B5500" w14:textId="77777777" w:rsidR="00BA6FAA" w:rsidRDefault="00313A91">
      <w:pPr>
        <w:spacing w:line="480" w:lineRule="exact"/>
        <w:ind w:rightChars="200" w:right="560" w:firstLineChars="0"/>
        <w:jc w:val="left"/>
        <w:rPr>
          <w:rFonts w:ascii="仿宋_GB2312" w:eastAsia="仿宋_GB2312"/>
          <w:bCs/>
          <w:szCs w:val="28"/>
        </w:rPr>
      </w:pPr>
      <w:proofErr w:type="spellStart"/>
      <w:r>
        <w:rPr>
          <w:rFonts w:ascii="仿宋_GB2312" w:eastAsia="仿宋_GB2312" w:hint="eastAsia"/>
          <w:bCs/>
          <w:szCs w:val="28"/>
        </w:rPr>
        <w:t>SpringBoot</w:t>
      </w:r>
      <w:proofErr w:type="spellEnd"/>
      <w:r>
        <w:rPr>
          <w:rFonts w:ascii="仿宋_GB2312" w:eastAsia="仿宋_GB2312" w:hint="eastAsia"/>
          <w:bCs/>
          <w:szCs w:val="28"/>
        </w:rPr>
        <w:t>框架：</w:t>
      </w:r>
      <w:r>
        <w:rPr>
          <w:rFonts w:ascii="仿宋_GB2312" w:eastAsia="仿宋_GB2312"/>
          <w:bCs/>
          <w:szCs w:val="28"/>
        </w:rPr>
        <w:t xml:space="preserve"> </w:t>
      </w:r>
    </w:p>
    <w:p w14:paraId="0B98B6A6" w14:textId="77777777" w:rsidR="00BA6FAA" w:rsidRDefault="00313A91">
      <w:pPr>
        <w:pStyle w:val="2"/>
        <w:spacing w:before="156"/>
        <w:ind w:firstLine="562"/>
      </w:pPr>
      <w:bookmarkStart w:id="60" w:name="_Toc97753442"/>
      <w:r>
        <w:rPr>
          <w:rFonts w:hint="eastAsia"/>
        </w:rPr>
        <w:t>QR</w:t>
      </w:r>
      <w:r>
        <w:t xml:space="preserve"> </w:t>
      </w:r>
      <w:r>
        <w:rPr>
          <w:rFonts w:hint="eastAsia"/>
        </w:rPr>
        <w:t>Code</w:t>
      </w:r>
      <w:bookmarkEnd w:id="60"/>
      <w:r>
        <w:t xml:space="preserve"> </w:t>
      </w:r>
    </w:p>
    <w:p w14:paraId="7CA3A304" w14:textId="77777777" w:rsidR="00BA6FAA" w:rsidRDefault="00313A91">
      <w:pPr>
        <w:ind w:firstLine="560"/>
      </w:pPr>
      <w:proofErr w:type="gramStart"/>
      <w:r>
        <w:rPr>
          <w:rFonts w:hint="eastAsia"/>
        </w:rPr>
        <w:t>二维码技术</w:t>
      </w:r>
      <w:proofErr w:type="gramEnd"/>
      <w:r>
        <w:rPr>
          <w:rFonts w:hint="eastAsia"/>
        </w:rPr>
        <w:t>：</w:t>
      </w:r>
      <w:proofErr w:type="spellStart"/>
      <w:r>
        <w:t>QRCode</w:t>
      </w:r>
      <w:proofErr w:type="spellEnd"/>
      <w:r>
        <w:t>类型二维码组成结构全是规则的正方形，看是杂乱无章的图形组成，其实是由各个功能模块构成的，在</w:t>
      </w:r>
      <w:proofErr w:type="gramStart"/>
      <w:r>
        <w:t>二维码矩形</w:t>
      </w:r>
      <w:proofErr w:type="gramEnd"/>
      <w:r>
        <w:t>阵列组成中，总体可以分成两个大类，第一类是编码区域，该部分实际上表示的是输入数据的内容，根据数据转换格式，将内容转换为规定的数据格式，内容主要包括数据码、纠错码、版本信息等；第二类是功能区域，主要包含</w:t>
      </w:r>
      <w:proofErr w:type="gramStart"/>
      <w:r>
        <w:t>了扫码时</w:t>
      </w:r>
      <w:proofErr w:type="gramEnd"/>
      <w:r>
        <w:t>的定位、校正、位置探测图形，寻向图形分隔符和空白区几部分。</w:t>
      </w:r>
    </w:p>
    <w:p w14:paraId="2CB1D0CF" w14:textId="77777777" w:rsidR="00BA6FAA" w:rsidRDefault="00313A91">
      <w:pPr>
        <w:pStyle w:val="2"/>
        <w:spacing w:before="156"/>
        <w:ind w:firstLine="562"/>
      </w:pPr>
      <w:bookmarkStart w:id="61" w:name="_Toc97753443"/>
      <w:r>
        <w:rPr>
          <w:rFonts w:hint="eastAsia"/>
        </w:rPr>
        <w:t>数据库管理</w:t>
      </w:r>
      <w:bookmarkEnd w:id="61"/>
    </w:p>
    <w:p w14:paraId="3CA44E85" w14:textId="77777777" w:rsidR="00BA6FAA" w:rsidRDefault="00313A91">
      <w:pPr>
        <w:ind w:firstLine="560"/>
      </w:pPr>
      <w:r>
        <w:rPr>
          <w:rFonts w:hint="eastAsia"/>
        </w:rPr>
        <w:t>本文用到</w:t>
      </w:r>
      <w:r>
        <w:rPr>
          <w:rFonts w:hint="eastAsia"/>
        </w:rPr>
        <w:t>Redis</w:t>
      </w:r>
      <w:r>
        <w:rPr>
          <w:rFonts w:hint="eastAsia"/>
        </w:rPr>
        <w:t>数据库：</w:t>
      </w:r>
      <w:r>
        <w:t>Redis</w:t>
      </w:r>
      <w:r>
        <w:t>不同，它是一个高性能的非关系型数据库。</w:t>
      </w:r>
      <w:r>
        <w:t>NOSQL</w:t>
      </w:r>
      <w:r>
        <w:t>，意思为</w:t>
      </w:r>
      <w:r>
        <w:t>“</w:t>
      </w:r>
      <w:r>
        <w:t>不仅仅是</w:t>
      </w:r>
      <w:r>
        <w:t>SQL”</w:t>
      </w:r>
      <w:r>
        <w:t>，是一项全新的数据库理念，泛指非关系型数据库。</w:t>
      </w:r>
      <w:r>
        <w:t>NOSQL</w:t>
      </w:r>
      <w:r>
        <w:t>是为了应对大规模数据集合及多重数据种类带来的挑战而产生的。它与关系型数据库相比，安装部署更加简单，存</w:t>
      </w:r>
      <w:r>
        <w:lastRenderedPageBreak/>
        <w:t>储数据的格式更加丰富，扩展性更强，并且由于</w:t>
      </w:r>
      <w:r>
        <w:t>NOSQL</w:t>
      </w:r>
      <w:r>
        <w:t>将数据存储于缓存之中，所以查询速度更快。</w:t>
      </w:r>
      <w:r>
        <w:t>Redis</w:t>
      </w:r>
      <w:r>
        <w:t>是使用</w:t>
      </w:r>
      <w:r>
        <w:t>ANSIC</w:t>
      </w:r>
      <w:r>
        <w:t>语言编写的一个键值对（</w:t>
      </w:r>
      <w:r>
        <w:t>key-value</w:t>
      </w:r>
      <w:r>
        <w:t>）型的数据库，它也是开源的。</w:t>
      </w:r>
      <w:r>
        <w:t>Redis</w:t>
      </w:r>
      <w:r>
        <w:t>不仅可以将数据存储在缓存中，也支</w:t>
      </w:r>
      <w:r>
        <w:rPr>
          <w:rFonts w:hint="eastAsia"/>
        </w:rPr>
        <w:t>持数据的持久</w:t>
      </w:r>
      <w:proofErr w:type="gramStart"/>
      <w:r>
        <w:rPr>
          <w:rFonts w:hint="eastAsia"/>
        </w:rPr>
        <w:t>化即将</w:t>
      </w:r>
      <w:proofErr w:type="gramEnd"/>
      <w:r>
        <w:rPr>
          <w:rFonts w:hint="eastAsia"/>
        </w:rPr>
        <w:t>缓存中的数据保存到磁盘中。在性能上，</w:t>
      </w:r>
      <w:r>
        <w:t>Redis</w:t>
      </w:r>
      <w:r>
        <w:t>具有读取数据的速度最高可达</w:t>
      </w:r>
      <w:r>
        <w:t>110000</w:t>
      </w:r>
      <w:r>
        <w:t>次</w:t>
      </w:r>
      <w:r>
        <w:t>/s</w:t>
      </w:r>
      <w:r>
        <w:t>，写入数据的速度最高可达</w:t>
      </w:r>
      <w:r>
        <w:t>81000</w:t>
      </w:r>
      <w:r>
        <w:t>次</w:t>
      </w:r>
      <w:r>
        <w:t>/s</w:t>
      </w:r>
      <w:r>
        <w:t>的</w:t>
      </w:r>
      <w:proofErr w:type="gramStart"/>
      <w:r>
        <w:t>极</w:t>
      </w:r>
      <w:proofErr w:type="gramEnd"/>
      <w:r>
        <w:t>高性能</w:t>
      </w:r>
      <w:r>
        <w:rPr>
          <w:rFonts w:hint="eastAsia"/>
        </w:rPr>
        <w:t>。</w:t>
      </w:r>
    </w:p>
    <w:p w14:paraId="06651C70" w14:textId="77777777" w:rsidR="00BA6FAA" w:rsidRDefault="00313A91">
      <w:pPr>
        <w:pStyle w:val="2"/>
        <w:spacing w:before="156"/>
        <w:ind w:firstLine="562"/>
      </w:pPr>
      <w:bookmarkStart w:id="62" w:name="_Toc97753444"/>
      <w:r>
        <w:rPr>
          <w:rFonts w:hint="eastAsia"/>
        </w:rPr>
        <w:t>本章小结</w:t>
      </w:r>
      <w:bookmarkEnd w:id="62"/>
    </w:p>
    <w:p w14:paraId="7000992D" w14:textId="77777777" w:rsidR="00BA6FAA" w:rsidRDefault="00313A91">
      <w:pPr>
        <w:ind w:firstLine="560"/>
      </w:pPr>
      <w:r>
        <w:rPr>
          <w:rFonts w:hint="eastAsia"/>
        </w:rPr>
        <w:t>本章节对系统所用到关键技术：</w:t>
      </w:r>
      <w:proofErr w:type="gramStart"/>
      <w:r>
        <w:rPr>
          <w:rFonts w:hint="eastAsia"/>
        </w:rPr>
        <w:t>微信小</w:t>
      </w:r>
      <w:proofErr w:type="gramEnd"/>
      <w:r>
        <w:rPr>
          <w:rFonts w:hint="eastAsia"/>
        </w:rPr>
        <w:t>程序，</w:t>
      </w:r>
      <w:r>
        <w:rPr>
          <w:rFonts w:hint="eastAsia"/>
        </w:rPr>
        <w:t>QR</w:t>
      </w:r>
      <w:r>
        <w:rPr>
          <w:rFonts w:hint="eastAsia"/>
        </w:rPr>
        <w:t>码，数据库做了简要的介绍，这些技术的说明是为后面整个系统的实现做好充分的准备。</w:t>
      </w:r>
    </w:p>
    <w:p w14:paraId="62013ECB" w14:textId="77777777" w:rsidR="00BA6FAA" w:rsidRDefault="00313A91">
      <w:pPr>
        <w:pStyle w:val="1"/>
        <w:spacing w:before="156" w:after="312"/>
        <w:ind w:firstLine="562"/>
      </w:pPr>
      <w:bookmarkStart w:id="63" w:name="_Toc97753445"/>
      <w:r>
        <w:rPr>
          <w:rFonts w:hint="eastAsia"/>
        </w:rPr>
        <w:t>仓库货物管理系统设计：</w:t>
      </w:r>
      <w:bookmarkEnd w:id="63"/>
      <w:r>
        <w:t xml:space="preserve"> </w:t>
      </w:r>
    </w:p>
    <w:p w14:paraId="64D2DDDE" w14:textId="77777777" w:rsidR="00BA6FAA" w:rsidRDefault="00313A91">
      <w:pPr>
        <w:pStyle w:val="2"/>
        <w:spacing w:before="156"/>
        <w:ind w:firstLine="562"/>
      </w:pPr>
      <w:bookmarkStart w:id="64" w:name="_Toc97753446"/>
      <w:r>
        <w:rPr>
          <w:noProof/>
        </w:rPr>
        <mc:AlternateContent>
          <mc:Choice Requires="wps">
            <w:drawing>
              <wp:anchor distT="0" distB="0" distL="114300" distR="114300" simplePos="0" relativeHeight="251678720" behindDoc="0" locked="0" layoutInCell="1" allowOverlap="1" wp14:anchorId="29CAD24A" wp14:editId="64F22D99">
                <wp:simplePos x="0" y="0"/>
                <wp:positionH relativeFrom="column">
                  <wp:posOffset>1141730</wp:posOffset>
                </wp:positionH>
                <wp:positionV relativeFrom="paragraph">
                  <wp:posOffset>2365375</wp:posOffset>
                </wp:positionV>
                <wp:extent cx="2280285" cy="63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2280285" cy="635"/>
                        </a:xfrm>
                        <a:prstGeom prst="rect">
                          <a:avLst/>
                        </a:prstGeom>
                        <a:solidFill>
                          <a:prstClr val="white"/>
                        </a:solidFill>
                        <a:ln>
                          <a:noFill/>
                        </a:ln>
                      </wps:spPr>
                      <wps:txbx>
                        <w:txbxContent>
                          <w:p w14:paraId="5F632431" w14:textId="6A5FD88F" w:rsidR="00BA6FAA" w:rsidRDefault="00313A91">
                            <w:pPr>
                              <w:pStyle w:val="a3"/>
                              <w:rPr>
                                <w:rFonts w:eastAsia="仿宋" w:hint="eastAsia"/>
                                <w:sz w:val="28"/>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ins w:id="65" w:author="Leslie xu" w:date="2022-04-02T20:21:00Z">
                              <w:r w:rsidR="00DF6F14">
                                <w:t>系统</w:t>
                              </w:r>
                              <w:r w:rsidR="00DF6F14">
                                <w:rPr>
                                  <w:rFonts w:hint="eastAsia"/>
                                </w:rPr>
                                <w:t>功能框架图</w:t>
                              </w:r>
                            </w:ins>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29CAD24A" id="_x0000_t202" coordsize="21600,21600" o:spt="202" path="m,l,21600r21600,l21600,xe">
                <v:stroke joinstyle="miter"/>
                <v:path gradientshapeok="t" o:connecttype="rect"/>
              </v:shapetype>
              <v:shape id="文本框 1" o:spid="_x0000_s1026" type="#_x0000_t202" style="position:absolute;left:0;text-align:left;margin-left:89.9pt;margin-top:186.25pt;width:179.5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" stroked="f">
                <v:textbox style="mso-fit-shape-to-text:t" inset="0,0,0,0">
                  <w:txbxContent>
                    <w:p w14:paraId="5F632431" w14:textId="6A5FD88F" w:rsidR="00BA6FAA" w:rsidRDefault="00313A91">
                      <w:pPr>
                        <w:pStyle w:val="a3"/>
                        <w:rPr>
                          <w:rFonts w:eastAsia="仿宋" w:hint="eastAsia"/>
                          <w:sz w:val="28"/>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ins w:id="66" w:author="Leslie xu" w:date="2022-04-02T20:21:00Z">
                        <w:r w:rsidR="00DF6F14">
                          <w:t>系统</w:t>
                        </w:r>
                        <w:r w:rsidR="00DF6F14">
                          <w:rPr>
                            <w:rFonts w:hint="eastAsia"/>
                          </w:rPr>
                          <w:t>功能框架图</w:t>
                        </w:r>
                      </w:ins>
                    </w:p>
                  </w:txbxContent>
                </v:textbox>
                <w10:wrap type="topAndBottom"/>
              </v:shape>
            </w:pict>
          </mc:Fallback>
        </mc:AlternateContent>
      </w:r>
      <w:r>
        <w:rPr>
          <w:noProof/>
        </w:rPr>
        <w:drawing>
          <wp:anchor distT="0" distB="0" distL="114300" distR="114300" simplePos="0" relativeHeight="251659264" behindDoc="0" locked="0" layoutInCell="1" allowOverlap="1" wp14:anchorId="39CC378A" wp14:editId="6A7B68F8">
            <wp:simplePos x="0" y="0"/>
            <wp:positionH relativeFrom="column">
              <wp:posOffset>1141730</wp:posOffset>
            </wp:positionH>
            <wp:positionV relativeFrom="paragraph">
              <wp:posOffset>1008380</wp:posOffset>
            </wp:positionV>
            <wp:extent cx="2280285" cy="1299845"/>
            <wp:effectExtent l="0" t="0" r="571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0285" cy="1299845"/>
                    </a:xfrm>
                    <a:prstGeom prst="rect">
                      <a:avLst/>
                    </a:prstGeom>
                  </pic:spPr>
                </pic:pic>
              </a:graphicData>
            </a:graphic>
          </wp:anchor>
        </w:drawing>
      </w:r>
      <w:r>
        <w:rPr>
          <w:rFonts w:hint="eastAsia"/>
        </w:rPr>
        <w:t>货物管理系统需求分析</w:t>
      </w:r>
      <w:bookmarkEnd w:id="64"/>
    </w:p>
    <w:p w14:paraId="79705C1D" w14:textId="77777777" w:rsidR="00BA6FAA" w:rsidRDefault="00313A91">
      <w:pPr>
        <w:ind w:firstLine="560"/>
      </w:pPr>
      <w:r>
        <w:rPr>
          <w:rFonts w:hint="eastAsia"/>
        </w:rPr>
        <w:t>本系统作为物流公司货物主要管理系统，主要是为物流公司相关业务流程中所涉及的人员使用，整个</w:t>
      </w:r>
      <w:commentRangeStart w:id="67"/>
      <w:r>
        <w:rPr>
          <w:rFonts w:hint="eastAsia"/>
        </w:rPr>
        <w:t>系统功能框架如图</w:t>
      </w:r>
      <w:commentRangeEnd w:id="67"/>
      <w:r>
        <w:commentReference w:id="67"/>
      </w:r>
      <w:r>
        <w:rPr>
          <w:rFonts w:hint="eastAsia"/>
        </w:rPr>
        <w:t>所示。</w:t>
      </w:r>
    </w:p>
    <w:p w14:paraId="764565FC" w14:textId="77777777" w:rsidR="00BA6FAA" w:rsidRDefault="00313A91">
      <w:pPr>
        <w:pStyle w:val="3"/>
        <w:spacing w:before="156"/>
        <w:ind w:firstLine="562"/>
      </w:pPr>
      <w:bookmarkStart w:id="68" w:name="_Toc97753447"/>
      <w:r>
        <w:rPr>
          <w:rFonts w:hint="eastAsia"/>
        </w:rPr>
        <w:t>系统功能性需求分析</w:t>
      </w:r>
      <w:bookmarkEnd w:id="68"/>
    </w:p>
    <w:p w14:paraId="5F66745F" w14:textId="77777777" w:rsidR="00BA6FAA" w:rsidRDefault="00313A91">
      <w:pPr>
        <w:ind w:firstLine="560"/>
      </w:pPr>
      <w:r>
        <w:rPr>
          <w:rFonts w:hint="eastAsia"/>
        </w:rPr>
        <w:t>物流管理流程主要包括等级货物信息生成并张贴二维码、根据入库单入库，确认入库、货物查询统计、根据出库单出库等业务</w:t>
      </w:r>
    </w:p>
    <w:p w14:paraId="788B5C37" w14:textId="77777777" w:rsidR="00BA6FAA" w:rsidRDefault="00313A91">
      <w:pPr>
        <w:ind w:firstLine="560"/>
      </w:pPr>
      <w:r>
        <w:rPr>
          <w:rFonts w:hint="eastAsia"/>
        </w:rPr>
        <w:t>系统中的用户主要分为几类：</w:t>
      </w:r>
    </w:p>
    <w:p w14:paraId="155DA5EA" w14:textId="77777777" w:rsidR="00BA6FAA" w:rsidRDefault="00313A91">
      <w:pPr>
        <w:ind w:firstLine="560"/>
      </w:pPr>
      <w:r>
        <w:rPr>
          <w:rFonts w:hint="eastAsia"/>
        </w:rPr>
        <w:t>系统管理员，对系统内的人员，货物，仓库进行管理，是整个系统能</w:t>
      </w:r>
      <w:r>
        <w:rPr>
          <w:rFonts w:hint="eastAsia"/>
        </w:rPr>
        <w:lastRenderedPageBreak/>
        <w:t>够正常运行的基础</w:t>
      </w:r>
    </w:p>
    <w:p w14:paraId="44B2C644" w14:textId="77777777" w:rsidR="00BA6FAA" w:rsidRDefault="00313A91">
      <w:pPr>
        <w:ind w:firstLine="560"/>
      </w:pPr>
      <w:r>
        <w:rPr>
          <w:rFonts w:hint="eastAsia"/>
        </w:rPr>
        <w:t>仓库管理员：在货物入库之前，需要根据货物的信息，生成</w:t>
      </w:r>
      <w:proofErr w:type="gramStart"/>
      <w:r>
        <w:rPr>
          <w:rFonts w:hint="eastAsia"/>
        </w:rPr>
        <w:t>二维码并且</w:t>
      </w:r>
      <w:proofErr w:type="gramEnd"/>
      <w:r>
        <w:rPr>
          <w:rFonts w:hint="eastAsia"/>
        </w:rPr>
        <w:t>生成</w:t>
      </w:r>
      <w:proofErr w:type="gramStart"/>
      <w:r>
        <w:rPr>
          <w:rFonts w:hint="eastAsia"/>
        </w:rPr>
        <w:t>二维码张贴</w:t>
      </w:r>
      <w:proofErr w:type="gramEnd"/>
      <w:r>
        <w:rPr>
          <w:rFonts w:hint="eastAsia"/>
        </w:rPr>
        <w:t>到货物的外包装上，然后登</w:t>
      </w:r>
      <w:proofErr w:type="gramStart"/>
      <w:r>
        <w:rPr>
          <w:rFonts w:hint="eastAsia"/>
        </w:rPr>
        <w:t>入微信</w:t>
      </w:r>
      <w:proofErr w:type="gramEnd"/>
      <w:r>
        <w:rPr>
          <w:rFonts w:hint="eastAsia"/>
        </w:rPr>
        <w:t>小程序进行入库操作，扫描二</w:t>
      </w:r>
      <w:proofErr w:type="gramStart"/>
      <w:r>
        <w:rPr>
          <w:rFonts w:hint="eastAsia"/>
        </w:rPr>
        <w:t>维码信息</w:t>
      </w:r>
      <w:proofErr w:type="gramEnd"/>
      <w:r>
        <w:rPr>
          <w:rFonts w:hint="eastAsia"/>
        </w:rPr>
        <w:t>即可提交入库申请，最后打印入库单，完成入库操作。在货物出库时，扫描出库货物二维码，打印出库货单，完成出库操作。</w:t>
      </w:r>
    </w:p>
    <w:p w14:paraId="196D0AC1" w14:textId="77777777" w:rsidR="00BA6FAA" w:rsidRDefault="00313A91">
      <w:pPr>
        <w:ind w:firstLine="560"/>
      </w:pPr>
      <w:r>
        <w:rPr>
          <w:rFonts w:hint="eastAsia"/>
        </w:rPr>
        <w:t>下面用过</w:t>
      </w:r>
      <w:commentRangeStart w:id="69"/>
      <w:r>
        <w:rPr>
          <w:rFonts w:hint="eastAsia"/>
        </w:rPr>
        <w:t>UML</w:t>
      </w:r>
      <w:r>
        <w:rPr>
          <w:rFonts w:hint="eastAsia"/>
        </w:rPr>
        <w:t>用例图</w:t>
      </w:r>
      <w:r>
        <w:rPr>
          <w:rFonts w:hint="eastAsia"/>
        </w:rPr>
        <w:t>3-2</w:t>
      </w:r>
      <w:r>
        <w:rPr>
          <w:rFonts w:hint="eastAsia"/>
        </w:rPr>
        <w:t>，</w:t>
      </w:r>
      <w:commentRangeEnd w:id="69"/>
      <w:r>
        <w:commentReference w:id="69"/>
      </w:r>
      <w:r>
        <w:rPr>
          <w:rFonts w:hint="eastAsia"/>
        </w:rPr>
        <w:t>对以上介绍到的用户功能做具体描述</w:t>
      </w:r>
    </w:p>
    <w:p w14:paraId="136DD472" w14:textId="77777777" w:rsidR="00BA6FAA" w:rsidRDefault="00313A91">
      <w:pPr>
        <w:pStyle w:val="ab"/>
        <w:keepNext/>
      </w:pPr>
      <w:r>
        <w:rPr>
          <w:noProof/>
        </w:rPr>
        <w:drawing>
          <wp:inline distT="0" distB="0" distL="0" distR="0" wp14:anchorId="1B76E902" wp14:editId="3BD5AF51">
            <wp:extent cx="5099050" cy="3577590"/>
            <wp:effectExtent l="0" t="0" r="635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132074" cy="3600858"/>
                    </a:xfrm>
                    <a:prstGeom prst="rect">
                      <a:avLst/>
                    </a:prstGeom>
                  </pic:spPr>
                </pic:pic>
              </a:graphicData>
            </a:graphic>
          </wp:inline>
        </w:drawing>
      </w:r>
    </w:p>
    <w:p w14:paraId="777BCF96" w14:textId="77777777" w:rsidR="00BA6FAA" w:rsidRPr="00BA6FAA" w:rsidRDefault="00313A91">
      <w:pPr>
        <w:pStyle w:val="a3"/>
        <w:rPr>
          <w:b/>
          <w:bCs/>
          <w:rPrChange w:id="70" w:author="起点" w:date="2022-03-13T16:29:00Z">
            <w:rPr/>
          </w:rPrChange>
        </w:rPr>
      </w:pPr>
      <w:r>
        <w:rPr>
          <w:rFonts w:hint="eastAsia"/>
          <w:b/>
          <w:bCs/>
          <w:rPrChange w:id="71" w:author="起点" w:date="2022-03-13T16:29:00Z">
            <w:rPr>
              <w:rFonts w:hint="eastAsia"/>
            </w:rPr>
          </w:rPrChange>
        </w:rPr>
        <w:t>图</w:t>
      </w:r>
      <w:r>
        <w:rPr>
          <w:b/>
          <w:bCs/>
          <w:rPrChange w:id="72" w:author="起点" w:date="2022-03-13T16:29:00Z">
            <w:rPr/>
          </w:rPrChange>
        </w:rPr>
        <w:t xml:space="preserve"> </w:t>
      </w:r>
      <w:r>
        <w:rPr>
          <w:b/>
          <w:bCs/>
          <w:rPrChange w:id="73" w:author="起点" w:date="2022-03-13T16:29:00Z">
            <w:rPr/>
          </w:rPrChange>
        </w:rPr>
        <w:fldChar w:fldCharType="begin"/>
      </w:r>
      <w:r>
        <w:rPr>
          <w:b/>
          <w:bCs/>
          <w:rPrChange w:id="74" w:author="起点" w:date="2022-03-13T16:29:00Z">
            <w:rPr/>
          </w:rPrChange>
        </w:rPr>
        <w:instrText xml:space="preserve"> STYLEREF 1 \s </w:instrText>
      </w:r>
      <w:r>
        <w:rPr>
          <w:b/>
          <w:bCs/>
          <w:rPrChange w:id="75" w:author="起点" w:date="2022-03-13T16:29:00Z">
            <w:rPr/>
          </w:rPrChange>
        </w:rPr>
        <w:fldChar w:fldCharType="separate"/>
      </w:r>
      <w:r>
        <w:rPr>
          <w:b/>
          <w:bCs/>
          <w:rPrChange w:id="76" w:author="起点" w:date="2022-03-13T16:29:00Z">
            <w:rPr/>
          </w:rPrChange>
        </w:rPr>
        <w:t>3</w:t>
      </w:r>
      <w:r>
        <w:rPr>
          <w:b/>
          <w:bCs/>
          <w:rPrChange w:id="77" w:author="起点" w:date="2022-03-13T16:29:00Z">
            <w:rPr/>
          </w:rPrChange>
        </w:rPr>
        <w:fldChar w:fldCharType="end"/>
      </w:r>
      <w:r>
        <w:rPr>
          <w:b/>
          <w:bCs/>
          <w:rPrChange w:id="78" w:author="起点" w:date="2022-03-13T16:29:00Z">
            <w:rPr/>
          </w:rPrChange>
        </w:rPr>
        <w:noBreakHyphen/>
      </w:r>
      <w:r>
        <w:rPr>
          <w:b/>
          <w:bCs/>
          <w:rPrChange w:id="79" w:author="起点" w:date="2022-03-13T16:29:00Z">
            <w:rPr/>
          </w:rPrChange>
        </w:rPr>
        <w:fldChar w:fldCharType="begin"/>
      </w:r>
      <w:r>
        <w:rPr>
          <w:b/>
          <w:bCs/>
          <w:rPrChange w:id="80" w:author="起点" w:date="2022-03-13T16:29:00Z">
            <w:rPr/>
          </w:rPrChange>
        </w:rPr>
        <w:instrText xml:space="preserve"> SEQ </w:instrText>
      </w:r>
      <w:r>
        <w:rPr>
          <w:rFonts w:hint="eastAsia"/>
          <w:b/>
          <w:bCs/>
          <w:rPrChange w:id="81" w:author="起点" w:date="2022-03-13T16:29:00Z">
            <w:rPr>
              <w:rFonts w:hint="eastAsia"/>
            </w:rPr>
          </w:rPrChange>
        </w:rPr>
        <w:instrText>图</w:instrText>
      </w:r>
      <w:r>
        <w:rPr>
          <w:b/>
          <w:bCs/>
          <w:rPrChange w:id="82" w:author="起点" w:date="2022-03-13T16:29:00Z">
            <w:rPr/>
          </w:rPrChange>
        </w:rPr>
        <w:instrText xml:space="preserve"> \* ARABIC \s 1 </w:instrText>
      </w:r>
      <w:r>
        <w:rPr>
          <w:b/>
          <w:bCs/>
          <w:rPrChange w:id="83" w:author="起点" w:date="2022-03-13T16:29:00Z">
            <w:rPr/>
          </w:rPrChange>
        </w:rPr>
        <w:fldChar w:fldCharType="separate"/>
      </w:r>
      <w:r>
        <w:rPr>
          <w:b/>
          <w:bCs/>
          <w:rPrChange w:id="84" w:author="起点" w:date="2022-03-13T16:29:00Z">
            <w:rPr/>
          </w:rPrChange>
        </w:rPr>
        <w:t>2</w:t>
      </w:r>
      <w:r>
        <w:rPr>
          <w:b/>
          <w:bCs/>
          <w:rPrChange w:id="85" w:author="起点" w:date="2022-03-13T16:29:00Z">
            <w:rPr/>
          </w:rPrChange>
        </w:rPr>
        <w:fldChar w:fldCharType="end"/>
      </w:r>
    </w:p>
    <w:p w14:paraId="63D793D8" w14:textId="77777777" w:rsidR="00BA6FAA" w:rsidRDefault="00313A91">
      <w:pPr>
        <w:pStyle w:val="3"/>
        <w:spacing w:before="156"/>
        <w:ind w:firstLine="562"/>
      </w:pPr>
      <w:bookmarkStart w:id="86" w:name="_Toc97753448"/>
      <w:r>
        <w:rPr>
          <w:rFonts w:hint="eastAsia"/>
        </w:rPr>
        <w:t>系统非功能性需求分析</w:t>
      </w:r>
      <w:bookmarkEnd w:id="86"/>
    </w:p>
    <w:p w14:paraId="604FA41A" w14:textId="77777777" w:rsidR="00BA6FAA" w:rsidRDefault="00313A91">
      <w:pPr>
        <w:ind w:firstLine="560"/>
      </w:pPr>
      <w:r>
        <w:rPr>
          <w:rFonts w:hint="eastAsia"/>
        </w:rPr>
        <w:t>系统安全性：</w:t>
      </w:r>
      <w:r>
        <w:rPr>
          <w:rFonts w:hint="eastAsia"/>
        </w:rPr>
        <w:t xml:space="preserve"> </w:t>
      </w:r>
      <w:r>
        <w:rPr>
          <w:rFonts w:hint="eastAsia"/>
        </w:rPr>
        <w:t>根据不同用户工作中业务流程处理的不同，需要给每个类型的用户设置不同的操作权限，保障系统的安全运行，所有人员由同一个入口登录系统，根据用户登录的权限，执行所在类用户的相应操作。</w:t>
      </w:r>
    </w:p>
    <w:p w14:paraId="6A576318" w14:textId="77777777" w:rsidR="00BA6FAA" w:rsidRDefault="00313A91">
      <w:pPr>
        <w:ind w:firstLine="560"/>
      </w:pPr>
      <w:r>
        <w:rPr>
          <w:rFonts w:hint="eastAsia"/>
        </w:rPr>
        <w:lastRenderedPageBreak/>
        <w:t>操作便利性：友好的操作界面，用户能够快速上手操作，货物信息数据化，更少的人工操作，更高效的业务处理能力。</w:t>
      </w:r>
      <w:r>
        <w:t xml:space="preserve"> </w:t>
      </w:r>
    </w:p>
    <w:p w14:paraId="35816DE8" w14:textId="77777777" w:rsidR="00BA6FAA" w:rsidRDefault="00313A91">
      <w:pPr>
        <w:ind w:firstLine="560"/>
      </w:pPr>
      <w:r>
        <w:rPr>
          <w:rFonts w:hint="eastAsia"/>
        </w:rPr>
        <w:t>响应快速性：用户在系统操作时，例如查询、修改、统计等，需要在较快的速度将处理结果反馈给用户，不能让用户等待教长的时间；</w:t>
      </w:r>
    </w:p>
    <w:p w14:paraId="41621D1F" w14:textId="77777777" w:rsidR="00BA6FAA" w:rsidRDefault="00313A91">
      <w:pPr>
        <w:ind w:firstLine="560"/>
      </w:pPr>
      <w:r>
        <w:rPr>
          <w:rFonts w:hint="eastAsia"/>
        </w:rPr>
        <w:t>扩展可维护性：方便后期系统维护。</w:t>
      </w:r>
    </w:p>
    <w:p w14:paraId="6C03FECF" w14:textId="77777777" w:rsidR="00BA6FAA" w:rsidRDefault="00313A91" w:rsidP="001F6973">
      <w:pPr>
        <w:pStyle w:val="1"/>
        <w:spacing w:before="156" w:after="312"/>
        <w:pPrChange w:id="87" w:author="Leslie xu" w:date="2022-04-02T20:15:00Z">
          <w:pPr>
            <w:pStyle w:val="2"/>
            <w:spacing w:before="156"/>
            <w:ind w:firstLine="562"/>
          </w:pPr>
        </w:pPrChange>
      </w:pPr>
      <w:bookmarkStart w:id="88" w:name="_Toc97753449"/>
      <w:commentRangeStart w:id="89"/>
      <w:r>
        <w:rPr>
          <w:rFonts w:hint="eastAsia"/>
        </w:rPr>
        <w:t>货物管理系统总体设计</w:t>
      </w:r>
      <w:bookmarkEnd w:id="88"/>
      <w:commentRangeEnd w:id="89"/>
      <w:r>
        <w:commentReference w:id="89"/>
      </w:r>
    </w:p>
    <w:p w14:paraId="4244D0FF" w14:textId="77777777" w:rsidR="00BA6FAA" w:rsidRDefault="00313A91">
      <w:pPr>
        <w:pStyle w:val="3"/>
        <w:spacing w:before="156"/>
        <w:ind w:firstLine="562"/>
      </w:pPr>
      <w:bookmarkStart w:id="90" w:name="_Toc97753450"/>
      <w:r>
        <w:rPr>
          <w:rFonts w:hint="eastAsia"/>
        </w:rPr>
        <w:t>静态结构设计</w:t>
      </w:r>
      <w:bookmarkEnd w:id="90"/>
    </w:p>
    <w:p w14:paraId="65129AC7" w14:textId="77777777" w:rsidR="00BA6FAA" w:rsidRDefault="00313A91">
      <w:pPr>
        <w:ind w:firstLine="560"/>
      </w:pPr>
      <w:r>
        <w:rPr>
          <w:rFonts w:hint="eastAsia"/>
        </w:rPr>
        <w:t>在整个货物管理系统中，公有两种类型的用户，一类是仓库管理的用户，还有一类是系统管理的用户。</w:t>
      </w:r>
    </w:p>
    <w:p w14:paraId="15C8C3D3" w14:textId="77777777" w:rsidR="00BA6FAA" w:rsidRDefault="00313A91">
      <w:pPr>
        <w:ind w:firstLine="560"/>
      </w:pPr>
      <w:r>
        <w:rPr>
          <w:rFonts w:hint="eastAsia"/>
        </w:rPr>
        <w:t>登入系统的用户在使用系统之前都要</w:t>
      </w:r>
      <w:proofErr w:type="gramStart"/>
      <w:r>
        <w:rPr>
          <w:rFonts w:hint="eastAsia"/>
        </w:rPr>
        <w:t>通过微信登入</w:t>
      </w:r>
      <w:proofErr w:type="gramEnd"/>
      <w:r>
        <w:rPr>
          <w:rFonts w:hint="eastAsia"/>
        </w:rPr>
        <w:t>界面授权个人信息，后端即可得到用户名并授予相应的权限，系统主要的操作包括了货物出入库，仓库管理，货物查询，用户管理。</w:t>
      </w:r>
    </w:p>
    <w:p w14:paraId="520D2EF9" w14:textId="77777777" w:rsidR="00BA6FAA" w:rsidRDefault="00313A91">
      <w:pPr>
        <w:pStyle w:val="ab"/>
        <w:keepNext/>
      </w:pPr>
      <w:r>
        <w:rPr>
          <w:rFonts w:hint="eastAsia"/>
          <w:noProof/>
        </w:rPr>
        <w:drawing>
          <wp:inline distT="0" distB="0" distL="0" distR="0" wp14:anchorId="0FB39C1B" wp14:editId="78787DF0">
            <wp:extent cx="5544185" cy="3321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544185" cy="3321050"/>
                    </a:xfrm>
                    <a:prstGeom prst="rect">
                      <a:avLst/>
                    </a:prstGeom>
                  </pic:spPr>
                </pic:pic>
              </a:graphicData>
            </a:graphic>
          </wp:inline>
        </w:drawing>
      </w:r>
    </w:p>
    <w:p w14:paraId="5ECFDE92" w14:textId="77777777" w:rsidR="00BA6FAA" w:rsidRDefault="00313A91">
      <w:pPr>
        <w:pStyle w:val="a3"/>
      </w:pPr>
      <w:r>
        <w:t>图</w:t>
      </w:r>
      <w:r>
        <w:t xml:space="preserve"> </w:t>
      </w:r>
      <w:r>
        <w:fldChar w:fldCharType="begin"/>
      </w:r>
      <w:r>
        <w:instrText xml:space="preserve"> STYLEREF 1 \s </w:instrText>
      </w:r>
      <w:r>
        <w:fldChar w:fldCharType="separate"/>
      </w:r>
      <w:r>
        <w:t>3</w:t>
      </w:r>
      <w:r>
        <w:fldChar w:fldCharType="end"/>
      </w:r>
      <w:r>
        <w:noBreakHyphen/>
      </w:r>
      <w:r>
        <w:fldChar w:fldCharType="begin"/>
      </w:r>
      <w:r>
        <w:instrText xml:space="preserve"> SEQ </w:instrText>
      </w:r>
      <w:r>
        <w:instrText>图</w:instrText>
      </w:r>
      <w:r>
        <w:instrText xml:space="preserve"> \* ARABIC \s 1 </w:instrText>
      </w:r>
      <w:r>
        <w:fldChar w:fldCharType="separate"/>
      </w:r>
      <w:r>
        <w:t>3</w:t>
      </w:r>
      <w:r>
        <w:fldChar w:fldCharType="end"/>
      </w:r>
    </w:p>
    <w:p w14:paraId="679A7841" w14:textId="77777777" w:rsidR="00BA6FAA" w:rsidRDefault="00313A91">
      <w:pPr>
        <w:pStyle w:val="3"/>
        <w:spacing w:before="156"/>
        <w:ind w:firstLine="562"/>
      </w:pPr>
      <w:bookmarkStart w:id="91" w:name="_Toc97753451"/>
      <w:commentRangeStart w:id="92"/>
      <w:r>
        <w:rPr>
          <w:rFonts w:hint="eastAsia"/>
        </w:rPr>
        <w:lastRenderedPageBreak/>
        <w:t>功能模块设计</w:t>
      </w:r>
      <w:bookmarkEnd w:id="91"/>
      <w:r>
        <w:rPr>
          <w:rFonts w:hint="eastAsia"/>
        </w:rPr>
        <w:t xml:space="preserve"> </w:t>
      </w:r>
      <w:commentRangeEnd w:id="92"/>
      <w:r>
        <w:commentReference w:id="92"/>
      </w:r>
    </w:p>
    <w:p w14:paraId="3A40C86C" w14:textId="77777777" w:rsidR="00BA6FAA" w:rsidRDefault="00313A91">
      <w:pPr>
        <w:ind w:firstLine="560"/>
      </w:pPr>
      <w:r>
        <w:rPr>
          <w:rFonts w:hint="eastAsia"/>
        </w:rPr>
        <w:t>将系统分为几个模块，能够对系统整体有更好更全面的理解，该仓库货物管理系统最主要有一下几个模块，这几大模块覆盖了物流公司整个业务流程：</w:t>
      </w:r>
    </w:p>
    <w:p w14:paraId="6255A742" w14:textId="54585AC1" w:rsidR="00BA6FAA" w:rsidRDefault="00313A91">
      <w:pPr>
        <w:ind w:firstLine="560"/>
      </w:pPr>
      <w:r>
        <w:t>1)</w:t>
      </w:r>
      <w:r>
        <w:t>用户信息修改模块：所有用户都通过登录界面登录进入系统，首次登录使用默认用户名和密码，登录进入系统后修改个人信息和密码</w:t>
      </w:r>
      <w:r>
        <w:rPr>
          <w:rFonts w:hint="eastAsia"/>
        </w:rPr>
        <w:t>，普通用户登录系统只能修改自己的个人信息，修改需要符合一定的规定，在验证成功后，数据库更新用户的个人信息，并更新显示的个人用户信息，系统管理员可以修改用户的操作权限，可以查看用户的个人信息，修改用户的个人信息。用户信息修改</w:t>
      </w:r>
      <w:ins w:id="93" w:author="Leslie xu" w:date="2022-04-02T20:22:00Z">
        <w:r w:rsidR="00DF6F14">
          <w:rPr>
            <w:rFonts w:hint="eastAsia"/>
          </w:rPr>
          <w:t>流程</w:t>
        </w:r>
      </w:ins>
      <w:del w:id="94" w:author="Leslie xu" w:date="2022-04-02T20:22:00Z">
        <w:r w:rsidDel="00DF6F14">
          <w:rPr>
            <w:rFonts w:hint="eastAsia"/>
          </w:rPr>
          <w:delText>活动</w:delText>
        </w:r>
      </w:del>
      <w:r>
        <w:rPr>
          <w:rFonts w:hint="eastAsia"/>
        </w:rPr>
        <w:t>图描述如图所示</w:t>
      </w:r>
    </w:p>
    <w:p w14:paraId="0AFE6885" w14:textId="77777777" w:rsidR="00BA6FAA" w:rsidRDefault="00313A91">
      <w:pPr>
        <w:pStyle w:val="ab"/>
        <w:keepNext/>
      </w:pPr>
      <w:r>
        <w:rPr>
          <w:rFonts w:hint="eastAsia"/>
          <w:noProof/>
        </w:rPr>
        <w:lastRenderedPageBreak/>
        <w:drawing>
          <wp:inline distT="0" distB="0" distL="0" distR="0" wp14:anchorId="418460FD" wp14:editId="0E89AD0B">
            <wp:extent cx="3686175" cy="50482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686175" cy="5048250"/>
                    </a:xfrm>
                    <a:prstGeom prst="rect">
                      <a:avLst/>
                    </a:prstGeom>
                  </pic:spPr>
                </pic:pic>
              </a:graphicData>
            </a:graphic>
          </wp:inline>
        </w:drawing>
      </w:r>
    </w:p>
    <w:p w14:paraId="5CFC6C1D" w14:textId="04CD4880" w:rsidR="00BA6FAA" w:rsidRDefault="00313A91">
      <w:pPr>
        <w:pStyle w:val="a3"/>
      </w:pPr>
      <w:r>
        <w:t>图</w:t>
      </w:r>
      <w:r>
        <w:t xml:space="preserve"> </w:t>
      </w:r>
      <w:r>
        <w:fldChar w:fldCharType="begin"/>
      </w:r>
      <w:r>
        <w:instrText xml:space="preserve"> STYLEREF 1 \s </w:instrText>
      </w:r>
      <w:r>
        <w:fldChar w:fldCharType="separate"/>
      </w:r>
      <w:r>
        <w:t>3</w:t>
      </w:r>
      <w:r>
        <w:fldChar w:fldCharType="end"/>
      </w:r>
      <w:r>
        <w:noBreakHyphen/>
      </w:r>
      <w:r>
        <w:fldChar w:fldCharType="begin"/>
      </w:r>
      <w:r>
        <w:instrText xml:space="preserve"> SEQ </w:instrText>
      </w:r>
      <w:r>
        <w:instrText>图</w:instrText>
      </w:r>
      <w:r>
        <w:instrText xml:space="preserve"> \* ARABIC \s 1 </w:instrText>
      </w:r>
      <w:r>
        <w:fldChar w:fldCharType="separate"/>
      </w:r>
      <w:r>
        <w:t>4</w:t>
      </w:r>
      <w:r>
        <w:fldChar w:fldCharType="end"/>
      </w:r>
      <w:ins w:id="95" w:author="Leslie xu" w:date="2022-04-02T20:23:00Z">
        <w:r w:rsidR="00DF6F14">
          <w:rPr>
            <w:rFonts w:hint="eastAsia"/>
          </w:rPr>
          <w:t>用户信息修改流程图</w:t>
        </w:r>
      </w:ins>
    </w:p>
    <w:p w14:paraId="5ACC7E68" w14:textId="6CF6F965" w:rsidR="00BA6FAA" w:rsidRDefault="00313A91">
      <w:pPr>
        <w:ind w:firstLine="560"/>
      </w:pPr>
      <w:r>
        <w:t>2)</w:t>
      </w:r>
      <w:r>
        <w:t>货物信息查询统计模块：登录进入系统的用户根据自己的权限不同，可以查看的货物信息也不同，但都是通过</w:t>
      </w:r>
      <w:r>
        <w:t>SQL</w:t>
      </w:r>
      <w:r>
        <w:t>查询语句，根据不同条件查询用户需要的数据</w:t>
      </w:r>
      <w:r>
        <w:rPr>
          <w:rFonts w:hint="eastAsia"/>
        </w:rPr>
        <w:t>，货物信息查询</w:t>
      </w:r>
      <w:ins w:id="96" w:author="Leslie xu" w:date="2022-04-02T20:23:00Z">
        <w:r w:rsidR="00DF6F14">
          <w:rPr>
            <w:rFonts w:hint="eastAsia"/>
          </w:rPr>
          <w:t>流程图</w:t>
        </w:r>
      </w:ins>
      <w:del w:id="97" w:author="Leslie xu" w:date="2022-04-02T20:23:00Z">
        <w:r w:rsidDel="00DF6F14">
          <w:rPr>
            <w:rFonts w:hint="eastAsia"/>
          </w:rPr>
          <w:delText>活动图</w:delText>
        </w:r>
      </w:del>
      <w:r>
        <w:rPr>
          <w:rFonts w:hint="eastAsia"/>
        </w:rPr>
        <w:t>如图所示</w:t>
      </w:r>
      <w:r>
        <w:t>；</w:t>
      </w:r>
    </w:p>
    <w:p w14:paraId="721A4EDE" w14:textId="77777777" w:rsidR="00BA6FAA" w:rsidRDefault="00313A91">
      <w:pPr>
        <w:pStyle w:val="ab"/>
        <w:keepNext/>
      </w:pPr>
      <w:r>
        <w:rPr>
          <w:noProof/>
        </w:rPr>
        <w:lastRenderedPageBreak/>
        <w:drawing>
          <wp:inline distT="0" distB="0" distL="0" distR="0" wp14:anchorId="52C03E62" wp14:editId="34262911">
            <wp:extent cx="3429000" cy="336232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429000" cy="3362325"/>
                    </a:xfrm>
                    <a:prstGeom prst="rect">
                      <a:avLst/>
                    </a:prstGeom>
                  </pic:spPr>
                </pic:pic>
              </a:graphicData>
            </a:graphic>
          </wp:inline>
        </w:drawing>
      </w:r>
    </w:p>
    <w:p w14:paraId="76509AD9" w14:textId="54CB5ED9" w:rsidR="00BA6FAA" w:rsidRDefault="00313A91">
      <w:pPr>
        <w:pStyle w:val="a3"/>
      </w:pPr>
      <w:r>
        <w:t>图</w:t>
      </w:r>
      <w:r>
        <w:t xml:space="preserve"> </w:t>
      </w:r>
      <w:r>
        <w:fldChar w:fldCharType="begin"/>
      </w:r>
      <w:r>
        <w:instrText xml:space="preserve"> STYLEREF 1 \s </w:instrText>
      </w:r>
      <w:r>
        <w:fldChar w:fldCharType="separate"/>
      </w:r>
      <w:r>
        <w:t>3</w:t>
      </w:r>
      <w:r>
        <w:fldChar w:fldCharType="end"/>
      </w:r>
      <w:r>
        <w:noBreakHyphen/>
      </w:r>
      <w:r>
        <w:fldChar w:fldCharType="begin"/>
      </w:r>
      <w:r>
        <w:instrText xml:space="preserve"> SEQ </w:instrText>
      </w:r>
      <w:r>
        <w:instrText>图</w:instrText>
      </w:r>
      <w:r>
        <w:instrText xml:space="preserve"> \* ARABIC \s 1 </w:instrText>
      </w:r>
      <w:r>
        <w:fldChar w:fldCharType="separate"/>
      </w:r>
      <w:r>
        <w:t>5</w:t>
      </w:r>
      <w:r>
        <w:fldChar w:fldCharType="end"/>
      </w:r>
      <w:ins w:id="98" w:author="Leslie xu" w:date="2022-04-02T20:23:00Z">
        <w:r w:rsidR="00DF6F14">
          <w:rPr>
            <w:rFonts w:hint="eastAsia"/>
          </w:rPr>
          <w:t>货物信息查询流程图</w:t>
        </w:r>
      </w:ins>
    </w:p>
    <w:p w14:paraId="0D516EF2" w14:textId="77777777" w:rsidR="00BA6FAA" w:rsidRDefault="00313A91">
      <w:pPr>
        <w:ind w:firstLine="560"/>
      </w:pPr>
      <w:r>
        <w:t>3)</w:t>
      </w:r>
      <w:r>
        <w:t>货物出入库管理</w:t>
      </w:r>
      <w:r>
        <w:rPr>
          <w:rFonts w:hint="eastAsia"/>
        </w:rPr>
        <w:t>模块：仓库保存货物的出入库需要，当货物到达物流公司，货物登记员生成货物入库单，张贴货物二维码，送到仓库门口后，仓库管理员检查货物入库单后扫描货物二维码，确认货物信息确认货物入库申请，货物入库成功。当货物出库时，由货物登记员得到公司经理对货物出库许可后，才打印货物出库单，提交货物出库申请，仓库管理员收到货物出库单，通过扫描货物二维码，确认货物出库申请，货物出库更新数据库信息。</w:t>
      </w:r>
    </w:p>
    <w:p w14:paraId="0819F3FD" w14:textId="2B54A11B" w:rsidR="00BA6FAA" w:rsidRDefault="00313A91">
      <w:pPr>
        <w:ind w:firstLine="560"/>
      </w:pPr>
      <w:r>
        <w:rPr>
          <w:rFonts w:hint="eastAsia"/>
        </w:rPr>
        <w:t>仓库管理系统入库</w:t>
      </w:r>
      <w:ins w:id="99" w:author="Leslie xu" w:date="2022-04-02T20:23:00Z">
        <w:r w:rsidR="00DF6F14">
          <w:rPr>
            <w:rFonts w:hint="eastAsia"/>
          </w:rPr>
          <w:t>流程图</w:t>
        </w:r>
      </w:ins>
      <w:del w:id="100" w:author="Leslie xu" w:date="2022-04-02T20:23:00Z">
        <w:r w:rsidDel="00DF6F14">
          <w:rPr>
            <w:rFonts w:hint="eastAsia"/>
          </w:rPr>
          <w:delText>活动图</w:delText>
        </w:r>
      </w:del>
      <w:r>
        <w:rPr>
          <w:rFonts w:hint="eastAsia"/>
        </w:rPr>
        <w:t>，如图所示</w:t>
      </w:r>
    </w:p>
    <w:p w14:paraId="66B1DB9E" w14:textId="77777777" w:rsidR="00BA6FAA" w:rsidRDefault="00313A91">
      <w:pPr>
        <w:pStyle w:val="ab"/>
        <w:keepNext/>
      </w:pPr>
      <w:r>
        <w:rPr>
          <w:rFonts w:hint="eastAsia"/>
          <w:noProof/>
        </w:rPr>
        <w:lastRenderedPageBreak/>
        <w:drawing>
          <wp:inline distT="0" distB="0" distL="0" distR="0" wp14:anchorId="3702477E" wp14:editId="6D7D9033">
            <wp:extent cx="4943475" cy="74676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943475" cy="7467600"/>
                    </a:xfrm>
                    <a:prstGeom prst="rect">
                      <a:avLst/>
                    </a:prstGeom>
                  </pic:spPr>
                </pic:pic>
              </a:graphicData>
            </a:graphic>
          </wp:inline>
        </w:drawing>
      </w:r>
    </w:p>
    <w:p w14:paraId="50432AC4" w14:textId="0B13391E" w:rsidR="00BA6FAA" w:rsidRDefault="00313A91">
      <w:pPr>
        <w:pStyle w:val="a3"/>
      </w:pPr>
      <w:r>
        <w:lastRenderedPageBreak/>
        <w:t>图</w:t>
      </w:r>
      <w:r>
        <w:t xml:space="preserve"> </w:t>
      </w:r>
      <w:r>
        <w:fldChar w:fldCharType="begin"/>
      </w:r>
      <w:r>
        <w:instrText xml:space="preserve"> STYLEREF 1 \s </w:instrText>
      </w:r>
      <w:r>
        <w:fldChar w:fldCharType="separate"/>
      </w:r>
      <w:r>
        <w:t>3</w:t>
      </w:r>
      <w:r>
        <w:fldChar w:fldCharType="end"/>
      </w:r>
      <w:r>
        <w:noBreakHyphen/>
      </w:r>
      <w:r>
        <w:fldChar w:fldCharType="begin"/>
      </w:r>
      <w:r>
        <w:instrText xml:space="preserve"> SEQ </w:instrText>
      </w:r>
      <w:r>
        <w:instrText>图</w:instrText>
      </w:r>
      <w:r>
        <w:instrText xml:space="preserve"> \* ARABIC \s 1 </w:instrText>
      </w:r>
      <w:r>
        <w:fldChar w:fldCharType="separate"/>
      </w:r>
      <w:r>
        <w:t>6</w:t>
      </w:r>
      <w:r>
        <w:fldChar w:fldCharType="end"/>
      </w:r>
      <w:ins w:id="101" w:author="Leslie xu" w:date="2022-04-02T20:23:00Z">
        <w:r w:rsidR="00DF6F14">
          <w:rPr>
            <w:rFonts w:hint="eastAsia"/>
          </w:rPr>
          <w:t>仓库管理系统入库流程图</w:t>
        </w:r>
      </w:ins>
    </w:p>
    <w:p w14:paraId="3BCC9066" w14:textId="0AA208F0" w:rsidR="00BA6FAA" w:rsidRDefault="00313A91">
      <w:pPr>
        <w:ind w:firstLine="560"/>
      </w:pPr>
      <w:r>
        <w:rPr>
          <w:rFonts w:hint="eastAsia"/>
        </w:rPr>
        <w:t>仓库管理系统出库</w:t>
      </w:r>
      <w:ins w:id="102" w:author="Leslie xu" w:date="2022-04-02T20:24:00Z">
        <w:r w:rsidR="00DF6F14">
          <w:rPr>
            <w:rFonts w:hint="eastAsia"/>
          </w:rPr>
          <w:t>流程</w:t>
        </w:r>
      </w:ins>
      <w:del w:id="103" w:author="Leslie xu" w:date="2022-04-02T20:24:00Z">
        <w:r w:rsidDel="00DF6F14">
          <w:rPr>
            <w:rFonts w:hint="eastAsia"/>
          </w:rPr>
          <w:delText>活动</w:delText>
        </w:r>
      </w:del>
      <w:r>
        <w:rPr>
          <w:rFonts w:hint="eastAsia"/>
        </w:rPr>
        <w:t>图，如图所示</w:t>
      </w:r>
    </w:p>
    <w:p w14:paraId="31CC61D0" w14:textId="77777777" w:rsidR="00BA6FAA" w:rsidRDefault="00313A91">
      <w:pPr>
        <w:pStyle w:val="ab"/>
        <w:keepNext/>
      </w:pPr>
      <w:r>
        <w:rPr>
          <w:noProof/>
        </w:rPr>
        <w:drawing>
          <wp:inline distT="0" distB="0" distL="0" distR="0" wp14:anchorId="0511F628" wp14:editId="1D1D194D">
            <wp:extent cx="3581400" cy="35242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3581400" cy="3524250"/>
                    </a:xfrm>
                    <a:prstGeom prst="rect">
                      <a:avLst/>
                    </a:prstGeom>
                  </pic:spPr>
                </pic:pic>
              </a:graphicData>
            </a:graphic>
          </wp:inline>
        </w:drawing>
      </w:r>
    </w:p>
    <w:p w14:paraId="08D12A5A" w14:textId="081AEB57" w:rsidR="00BA6FAA" w:rsidRDefault="00313A91">
      <w:pPr>
        <w:pStyle w:val="a3"/>
      </w:pPr>
      <w:r>
        <w:t>图</w:t>
      </w:r>
      <w:r>
        <w:t xml:space="preserve"> </w:t>
      </w:r>
      <w:r>
        <w:fldChar w:fldCharType="begin"/>
      </w:r>
      <w:r>
        <w:instrText xml:space="preserve"> STYLEREF 1 \s </w:instrText>
      </w:r>
      <w:r>
        <w:fldChar w:fldCharType="separate"/>
      </w:r>
      <w:r>
        <w:t>3</w:t>
      </w:r>
      <w:r>
        <w:fldChar w:fldCharType="end"/>
      </w:r>
      <w:r>
        <w:noBreakHyphen/>
      </w:r>
      <w:r>
        <w:fldChar w:fldCharType="begin"/>
      </w:r>
      <w:r>
        <w:instrText xml:space="preserve"> SEQ </w:instrText>
      </w:r>
      <w:r>
        <w:instrText>图</w:instrText>
      </w:r>
      <w:r>
        <w:instrText xml:space="preserve"> \* ARABIC \s 1 </w:instrText>
      </w:r>
      <w:r>
        <w:fldChar w:fldCharType="separate"/>
      </w:r>
      <w:r>
        <w:t>7</w:t>
      </w:r>
      <w:r>
        <w:fldChar w:fldCharType="end"/>
      </w:r>
      <w:ins w:id="104" w:author="Leslie xu" w:date="2022-04-02T20:24:00Z">
        <w:r w:rsidR="00DF6F14">
          <w:rPr>
            <w:rFonts w:hint="eastAsia"/>
          </w:rPr>
          <w:t>仓库管理系统出库流程图</w:t>
        </w:r>
      </w:ins>
    </w:p>
    <w:p w14:paraId="5B52849A" w14:textId="77777777" w:rsidR="00BA6FAA" w:rsidRDefault="00313A91">
      <w:pPr>
        <w:pStyle w:val="2"/>
        <w:spacing w:before="156"/>
        <w:ind w:firstLine="562"/>
      </w:pPr>
      <w:bookmarkStart w:id="105" w:name="_Toc97753452"/>
      <w:r>
        <w:rPr>
          <w:rFonts w:hint="eastAsia"/>
        </w:rPr>
        <w:t>货物管理系统数据库设计</w:t>
      </w:r>
      <w:bookmarkEnd w:id="105"/>
    </w:p>
    <w:p w14:paraId="07B5F3D9" w14:textId="77777777" w:rsidR="00BA6FAA" w:rsidRDefault="00313A91">
      <w:pPr>
        <w:pStyle w:val="3"/>
        <w:spacing w:before="156"/>
        <w:ind w:firstLine="562"/>
      </w:pPr>
      <w:bookmarkStart w:id="106" w:name="_Toc97753453"/>
      <w:commentRangeStart w:id="107"/>
      <w:r>
        <w:rPr>
          <w:rFonts w:hint="eastAsia"/>
        </w:rPr>
        <w:t>数据库概念设计</w:t>
      </w:r>
      <w:bookmarkEnd w:id="106"/>
      <w:commentRangeEnd w:id="107"/>
      <w:r>
        <w:commentReference w:id="107"/>
      </w:r>
    </w:p>
    <w:p w14:paraId="5D94E857" w14:textId="77777777" w:rsidR="00BA6FAA" w:rsidRDefault="00313A91">
      <w:pPr>
        <w:ind w:firstLine="560"/>
      </w:pPr>
      <w:r>
        <w:rPr>
          <w:rFonts w:hint="eastAsia"/>
        </w:rPr>
        <w:t>使用</w:t>
      </w:r>
      <w:r>
        <w:rPr>
          <w:rFonts w:hint="eastAsia"/>
        </w:rPr>
        <w:t>E-R</w:t>
      </w:r>
      <w:r>
        <w:rPr>
          <w:rFonts w:hint="eastAsia"/>
        </w:rPr>
        <w:t>图描述整个数据库的模型，从下图中可看出各个实体所具有的属性，以及不同实体之间的相互联系。</w:t>
      </w:r>
    </w:p>
    <w:p w14:paraId="34A22D65" w14:textId="77777777" w:rsidR="00BA6FAA" w:rsidRDefault="00313A91">
      <w:pPr>
        <w:pStyle w:val="ab"/>
        <w:keepNext/>
      </w:pPr>
      <w:r>
        <w:rPr>
          <w:rFonts w:hint="eastAsia"/>
          <w:noProof/>
        </w:rPr>
        <w:lastRenderedPageBreak/>
        <w:drawing>
          <wp:inline distT="0" distB="0" distL="0" distR="0" wp14:anchorId="00605E5E" wp14:editId="0C10E2E4">
            <wp:extent cx="3154680" cy="1820545"/>
            <wp:effectExtent l="0" t="0" r="7620"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154832" cy="1820575"/>
                    </a:xfrm>
                    <a:prstGeom prst="rect">
                      <a:avLst/>
                    </a:prstGeom>
                  </pic:spPr>
                </pic:pic>
              </a:graphicData>
            </a:graphic>
          </wp:inline>
        </w:drawing>
      </w:r>
    </w:p>
    <w:p w14:paraId="4CB442B9" w14:textId="77777777" w:rsidR="00BA6FAA" w:rsidRDefault="00313A91">
      <w:pPr>
        <w:pStyle w:val="a3"/>
      </w:pPr>
      <w:r>
        <w:t>图</w:t>
      </w:r>
      <w:r>
        <w:t xml:space="preserve"> </w:t>
      </w:r>
      <w:r>
        <w:fldChar w:fldCharType="begin"/>
      </w:r>
      <w:r>
        <w:instrText xml:space="preserve"> STYLEREF 1 \s </w:instrText>
      </w:r>
      <w:r>
        <w:fldChar w:fldCharType="separate"/>
      </w:r>
      <w:r>
        <w:t>3</w:t>
      </w:r>
      <w:r>
        <w:fldChar w:fldCharType="end"/>
      </w:r>
      <w:r>
        <w:noBreakHyphen/>
      </w:r>
      <w:r>
        <w:fldChar w:fldCharType="begin"/>
      </w:r>
      <w:r>
        <w:instrText xml:space="preserve"> SEQ </w:instrText>
      </w:r>
      <w:r>
        <w:instrText>图</w:instrText>
      </w:r>
      <w:r>
        <w:instrText xml:space="preserve"> \* ARABIC \s 1 </w:instrText>
      </w:r>
      <w:r>
        <w:fldChar w:fldCharType="separate"/>
      </w:r>
      <w:r>
        <w:t>8</w:t>
      </w:r>
      <w:r>
        <w:fldChar w:fldCharType="end"/>
      </w:r>
    </w:p>
    <w:p w14:paraId="3A70948A" w14:textId="77777777" w:rsidR="00BA6FAA" w:rsidRDefault="00313A91">
      <w:pPr>
        <w:pStyle w:val="3"/>
        <w:spacing w:before="156"/>
        <w:ind w:firstLine="562"/>
      </w:pPr>
      <w:bookmarkStart w:id="108" w:name="_Toc97753454"/>
      <w:r>
        <w:rPr>
          <w:rFonts w:hint="eastAsia"/>
        </w:rPr>
        <w:t>逻辑结构设计</w:t>
      </w:r>
      <w:bookmarkEnd w:id="108"/>
    </w:p>
    <w:p w14:paraId="0BFF4A1A" w14:textId="77777777" w:rsidR="00BA6FAA" w:rsidRDefault="00313A91">
      <w:pPr>
        <w:ind w:firstLine="560"/>
      </w:pPr>
      <w:r>
        <w:rPr>
          <w:rFonts w:hint="eastAsia"/>
        </w:rPr>
        <w:t>系统用户信息表</w:t>
      </w:r>
    </w:p>
    <w:p w14:paraId="5BCA845C" w14:textId="77777777" w:rsidR="00BA6FAA" w:rsidRDefault="00313A91">
      <w:pPr>
        <w:pStyle w:val="ab"/>
        <w:keepNext/>
      </w:pPr>
      <w:r>
        <w:rPr>
          <w:rFonts w:hint="eastAsia"/>
          <w:noProof/>
        </w:rPr>
        <w:drawing>
          <wp:inline distT="0" distB="0" distL="0" distR="0" wp14:anchorId="7EDCF4C8" wp14:editId="7DA78E76">
            <wp:extent cx="5544185" cy="124333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544185" cy="1243330"/>
                    </a:xfrm>
                    <a:prstGeom prst="rect">
                      <a:avLst/>
                    </a:prstGeom>
                  </pic:spPr>
                </pic:pic>
              </a:graphicData>
            </a:graphic>
          </wp:inline>
        </w:drawing>
      </w:r>
    </w:p>
    <w:p w14:paraId="0344B11D" w14:textId="77777777" w:rsidR="00BA6FAA" w:rsidRDefault="00313A91">
      <w:pPr>
        <w:pStyle w:val="a3"/>
      </w:pPr>
      <w:r>
        <w:t>图</w:t>
      </w:r>
      <w:r>
        <w:t xml:space="preserve"> </w:t>
      </w:r>
      <w:r>
        <w:fldChar w:fldCharType="begin"/>
      </w:r>
      <w:r>
        <w:instrText xml:space="preserve"> STYLEREF 1 \s </w:instrText>
      </w:r>
      <w:r>
        <w:fldChar w:fldCharType="separate"/>
      </w:r>
      <w:r>
        <w:t>3</w:t>
      </w:r>
      <w:r>
        <w:fldChar w:fldCharType="end"/>
      </w:r>
      <w:r>
        <w:noBreakHyphen/>
      </w:r>
      <w:r>
        <w:fldChar w:fldCharType="begin"/>
      </w:r>
      <w:r>
        <w:instrText xml:space="preserve"> SEQ </w:instrText>
      </w:r>
      <w:r>
        <w:instrText>图</w:instrText>
      </w:r>
      <w:r>
        <w:instrText xml:space="preserve"> \* ARABIC \s 1 </w:instrText>
      </w:r>
      <w:r>
        <w:fldChar w:fldCharType="separate"/>
      </w:r>
      <w:r>
        <w:t>9</w:t>
      </w:r>
      <w:r>
        <w:fldChar w:fldCharType="end"/>
      </w:r>
    </w:p>
    <w:p w14:paraId="7D4B6A64" w14:textId="77777777" w:rsidR="00BA6FAA" w:rsidRDefault="00313A91">
      <w:pPr>
        <w:ind w:firstLine="560"/>
      </w:pPr>
      <w:r>
        <w:rPr>
          <w:rFonts w:hint="eastAsia"/>
        </w:rPr>
        <w:t>货物仓库表</w:t>
      </w:r>
    </w:p>
    <w:p w14:paraId="513D7BC2" w14:textId="77777777" w:rsidR="00BA6FAA" w:rsidRDefault="00313A91">
      <w:pPr>
        <w:pStyle w:val="ab"/>
        <w:keepNext/>
      </w:pPr>
      <w:r>
        <w:rPr>
          <w:noProof/>
        </w:rPr>
        <w:drawing>
          <wp:inline distT="0" distB="0" distL="0" distR="0" wp14:anchorId="2011327D" wp14:editId="4ECAB55C">
            <wp:extent cx="5544185" cy="135699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544185" cy="1356995"/>
                    </a:xfrm>
                    <a:prstGeom prst="rect">
                      <a:avLst/>
                    </a:prstGeom>
                  </pic:spPr>
                </pic:pic>
              </a:graphicData>
            </a:graphic>
          </wp:inline>
        </w:drawing>
      </w:r>
    </w:p>
    <w:p w14:paraId="3EC1B4F1" w14:textId="77777777" w:rsidR="00BA6FAA" w:rsidRDefault="00313A91">
      <w:pPr>
        <w:pStyle w:val="a3"/>
      </w:pPr>
      <w:r>
        <w:t>图</w:t>
      </w:r>
      <w:r>
        <w:t xml:space="preserve"> </w:t>
      </w:r>
      <w:r>
        <w:fldChar w:fldCharType="begin"/>
      </w:r>
      <w:r>
        <w:instrText xml:space="preserve"> STYLEREF 1 \s </w:instrText>
      </w:r>
      <w:r>
        <w:fldChar w:fldCharType="separate"/>
      </w:r>
      <w:r>
        <w:t>3</w:t>
      </w:r>
      <w:r>
        <w:fldChar w:fldCharType="end"/>
      </w:r>
      <w:r>
        <w:noBreakHyphen/>
      </w:r>
      <w:r>
        <w:fldChar w:fldCharType="begin"/>
      </w:r>
      <w:r>
        <w:instrText xml:space="preserve"> SEQ </w:instrText>
      </w:r>
      <w:r>
        <w:instrText>图</w:instrText>
      </w:r>
      <w:r>
        <w:instrText xml:space="preserve"> \* ARABIC \s 1 </w:instrText>
      </w:r>
      <w:r>
        <w:fldChar w:fldCharType="separate"/>
      </w:r>
      <w:r>
        <w:t>10</w:t>
      </w:r>
      <w:r>
        <w:fldChar w:fldCharType="end"/>
      </w:r>
    </w:p>
    <w:p w14:paraId="284757DF" w14:textId="77777777" w:rsidR="00BA6FAA" w:rsidRDefault="00313A91">
      <w:pPr>
        <w:ind w:firstLine="560"/>
      </w:pPr>
      <w:r>
        <w:rPr>
          <w:rFonts w:hint="eastAsia"/>
        </w:rPr>
        <w:t>货物信息表</w:t>
      </w:r>
    </w:p>
    <w:p w14:paraId="5402C314" w14:textId="77777777" w:rsidR="00BA6FAA" w:rsidRDefault="00313A91">
      <w:pPr>
        <w:pStyle w:val="ab"/>
        <w:keepNext/>
      </w:pPr>
      <w:r>
        <w:rPr>
          <w:rFonts w:hint="eastAsia"/>
          <w:noProof/>
        </w:rPr>
        <w:lastRenderedPageBreak/>
        <w:drawing>
          <wp:inline distT="0" distB="0" distL="0" distR="0" wp14:anchorId="519C5CFE" wp14:editId="76A85C8E">
            <wp:extent cx="5544185" cy="16764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544185" cy="1676400"/>
                    </a:xfrm>
                    <a:prstGeom prst="rect">
                      <a:avLst/>
                    </a:prstGeom>
                  </pic:spPr>
                </pic:pic>
              </a:graphicData>
            </a:graphic>
          </wp:inline>
        </w:drawing>
      </w:r>
    </w:p>
    <w:p w14:paraId="0902B188" w14:textId="77777777" w:rsidR="00BA6FAA" w:rsidRDefault="00313A91">
      <w:pPr>
        <w:pStyle w:val="a3"/>
      </w:pPr>
      <w:r>
        <w:t>图</w:t>
      </w:r>
      <w:r>
        <w:t xml:space="preserve"> </w:t>
      </w:r>
      <w:r>
        <w:fldChar w:fldCharType="begin"/>
      </w:r>
      <w:r>
        <w:instrText xml:space="preserve"> STYLEREF 1 \s </w:instrText>
      </w:r>
      <w:r>
        <w:fldChar w:fldCharType="separate"/>
      </w:r>
      <w:r>
        <w:t>3</w:t>
      </w:r>
      <w:r>
        <w:fldChar w:fldCharType="end"/>
      </w:r>
      <w:r>
        <w:noBreakHyphen/>
      </w:r>
      <w:r>
        <w:fldChar w:fldCharType="begin"/>
      </w:r>
      <w:r>
        <w:instrText xml:space="preserve"> SEQ </w:instrText>
      </w:r>
      <w:r>
        <w:instrText>图</w:instrText>
      </w:r>
      <w:r>
        <w:instrText xml:space="preserve"> \* ARABIC \s 1 </w:instrText>
      </w:r>
      <w:r>
        <w:fldChar w:fldCharType="separate"/>
      </w:r>
      <w:r>
        <w:t>11</w:t>
      </w:r>
      <w:r>
        <w:fldChar w:fldCharType="end"/>
      </w:r>
    </w:p>
    <w:p w14:paraId="47616B06" w14:textId="77777777" w:rsidR="00BA6FAA" w:rsidRDefault="00313A91">
      <w:pPr>
        <w:ind w:firstLine="560"/>
      </w:pPr>
      <w:r>
        <w:rPr>
          <w:rFonts w:hint="eastAsia"/>
        </w:rPr>
        <w:t>入库单</w:t>
      </w:r>
    </w:p>
    <w:p w14:paraId="7F539CFE" w14:textId="77777777" w:rsidR="00BA6FAA" w:rsidRDefault="00313A91">
      <w:pPr>
        <w:pStyle w:val="ab"/>
        <w:keepNext/>
      </w:pPr>
      <w:r>
        <w:rPr>
          <w:rFonts w:hint="eastAsia"/>
          <w:noProof/>
        </w:rPr>
        <w:drawing>
          <wp:inline distT="0" distB="0" distL="0" distR="0" wp14:anchorId="33F39D16" wp14:editId="23DE253E">
            <wp:extent cx="5544185" cy="1556385"/>
            <wp:effectExtent l="0" t="0" r="0" b="571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5544185" cy="1556385"/>
                    </a:xfrm>
                    <a:prstGeom prst="rect">
                      <a:avLst/>
                    </a:prstGeom>
                  </pic:spPr>
                </pic:pic>
              </a:graphicData>
            </a:graphic>
          </wp:inline>
        </w:drawing>
      </w:r>
    </w:p>
    <w:p w14:paraId="45BAB7FB" w14:textId="77777777" w:rsidR="00BA6FAA" w:rsidRDefault="00313A91">
      <w:pPr>
        <w:pStyle w:val="a3"/>
      </w:pPr>
      <w:r>
        <w:t>图</w:t>
      </w:r>
      <w:r>
        <w:t xml:space="preserve"> </w:t>
      </w:r>
      <w:r>
        <w:fldChar w:fldCharType="begin"/>
      </w:r>
      <w:r>
        <w:instrText xml:space="preserve"> STYLEREF 1 \s </w:instrText>
      </w:r>
      <w:r>
        <w:fldChar w:fldCharType="separate"/>
      </w:r>
      <w:r>
        <w:t>3</w:t>
      </w:r>
      <w:r>
        <w:fldChar w:fldCharType="end"/>
      </w:r>
      <w:r>
        <w:noBreakHyphen/>
      </w:r>
      <w:r>
        <w:fldChar w:fldCharType="begin"/>
      </w:r>
      <w:r>
        <w:instrText xml:space="preserve"> SEQ </w:instrText>
      </w:r>
      <w:r>
        <w:instrText>图</w:instrText>
      </w:r>
      <w:r>
        <w:instrText xml:space="preserve"> \* ARABIC \s 1 </w:instrText>
      </w:r>
      <w:r>
        <w:fldChar w:fldCharType="separate"/>
      </w:r>
      <w:r>
        <w:t>12</w:t>
      </w:r>
      <w:r>
        <w:fldChar w:fldCharType="end"/>
      </w:r>
    </w:p>
    <w:p w14:paraId="2730EDD4" w14:textId="77777777" w:rsidR="00BA6FAA" w:rsidRDefault="00BA6FAA">
      <w:pPr>
        <w:spacing w:line="480" w:lineRule="exact"/>
        <w:ind w:left="420" w:rightChars="200" w:right="560" w:firstLine="560"/>
        <w:jc w:val="left"/>
        <w:rPr>
          <w:rFonts w:ascii="仿宋_GB2312" w:eastAsia="仿宋_GB2312"/>
          <w:bCs/>
          <w:szCs w:val="28"/>
        </w:rPr>
      </w:pPr>
    </w:p>
    <w:p w14:paraId="1B20A919" w14:textId="77777777" w:rsidR="00BA6FAA" w:rsidRDefault="00313A91">
      <w:pPr>
        <w:ind w:firstLine="560"/>
      </w:pPr>
      <w:r>
        <w:rPr>
          <w:rFonts w:hint="eastAsia"/>
        </w:rPr>
        <w:t>出库单</w:t>
      </w:r>
    </w:p>
    <w:p w14:paraId="4F03D7B5" w14:textId="77777777" w:rsidR="00BA6FAA" w:rsidRDefault="00313A91">
      <w:pPr>
        <w:pStyle w:val="ab"/>
        <w:keepNext/>
      </w:pPr>
      <w:r>
        <w:rPr>
          <w:rFonts w:hint="eastAsia"/>
          <w:noProof/>
        </w:rPr>
        <w:drawing>
          <wp:inline distT="0" distB="0" distL="0" distR="0" wp14:anchorId="1C47839B" wp14:editId="7E90A11B">
            <wp:extent cx="5544185" cy="1575435"/>
            <wp:effectExtent l="0" t="0" r="0" b="571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544185" cy="1575435"/>
                    </a:xfrm>
                    <a:prstGeom prst="rect">
                      <a:avLst/>
                    </a:prstGeom>
                  </pic:spPr>
                </pic:pic>
              </a:graphicData>
            </a:graphic>
          </wp:inline>
        </w:drawing>
      </w:r>
    </w:p>
    <w:p w14:paraId="61771A5C" w14:textId="77777777" w:rsidR="00BA6FAA" w:rsidRDefault="00313A91">
      <w:pPr>
        <w:pStyle w:val="a3"/>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13</w:t>
      </w:r>
      <w:r>
        <w:fldChar w:fldCharType="end"/>
      </w:r>
    </w:p>
    <w:p w14:paraId="313B32EF" w14:textId="77777777" w:rsidR="00BA6FAA" w:rsidRDefault="00BA6FAA">
      <w:pPr>
        <w:pStyle w:val="ab"/>
      </w:pPr>
    </w:p>
    <w:p w14:paraId="471DC9CC" w14:textId="77777777" w:rsidR="00BA6FAA" w:rsidRDefault="00BA6FAA">
      <w:pPr>
        <w:pStyle w:val="aa"/>
        <w:spacing w:line="480" w:lineRule="exact"/>
        <w:ind w:left="2099" w:rightChars="200" w:right="560" w:firstLineChars="0" w:firstLine="0"/>
        <w:jc w:val="left"/>
        <w:rPr>
          <w:rFonts w:ascii="仿宋_GB2312" w:eastAsia="仿宋_GB2312"/>
          <w:bCs/>
          <w:szCs w:val="28"/>
        </w:rPr>
      </w:pPr>
    </w:p>
    <w:p w14:paraId="5CD3822E" w14:textId="77777777" w:rsidR="00BA6FAA" w:rsidRDefault="00313A91">
      <w:pPr>
        <w:pStyle w:val="2"/>
        <w:spacing w:before="156"/>
        <w:ind w:firstLine="562"/>
      </w:pPr>
      <w:bookmarkStart w:id="109" w:name="_Toc97753455"/>
      <w:r>
        <w:rPr>
          <w:rFonts w:hint="eastAsia"/>
        </w:rPr>
        <w:t>货物管</w:t>
      </w:r>
      <w:commentRangeStart w:id="110"/>
      <w:r>
        <w:rPr>
          <w:rFonts w:hint="eastAsia"/>
        </w:rPr>
        <w:t>理系统功能实现</w:t>
      </w:r>
      <w:bookmarkEnd w:id="109"/>
      <w:commentRangeEnd w:id="110"/>
      <w:r>
        <w:commentReference w:id="110"/>
      </w:r>
    </w:p>
    <w:p w14:paraId="69CBC584" w14:textId="77777777" w:rsidR="00BA6FAA" w:rsidRDefault="00313A91">
      <w:pPr>
        <w:pStyle w:val="3"/>
        <w:spacing w:before="156"/>
        <w:ind w:firstLine="562"/>
      </w:pPr>
      <w:bookmarkStart w:id="111" w:name="_Toc97753456"/>
      <w:r>
        <w:rPr>
          <w:rFonts w:hint="eastAsia"/>
        </w:rPr>
        <w:lastRenderedPageBreak/>
        <w:t>员工登入</w:t>
      </w:r>
      <w:bookmarkEnd w:id="111"/>
    </w:p>
    <w:p w14:paraId="496556FB" w14:textId="77777777" w:rsidR="00BA6FAA" w:rsidRDefault="00313A91">
      <w:pPr>
        <w:pStyle w:val="ab"/>
        <w:keepNext/>
      </w:pPr>
      <w:r>
        <w:rPr>
          <w:rFonts w:hint="eastAsia"/>
          <w:noProof/>
        </w:rPr>
        <w:drawing>
          <wp:inline distT="0" distB="0" distL="0" distR="0" wp14:anchorId="0D8173CF" wp14:editId="3A448E5D">
            <wp:extent cx="3562350" cy="63531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3562350" cy="6353175"/>
                    </a:xfrm>
                    <a:prstGeom prst="rect">
                      <a:avLst/>
                    </a:prstGeom>
                  </pic:spPr>
                </pic:pic>
              </a:graphicData>
            </a:graphic>
          </wp:inline>
        </w:drawing>
      </w:r>
    </w:p>
    <w:p w14:paraId="4FC6C8F4" w14:textId="77777777" w:rsidR="00BA6FAA" w:rsidRDefault="00313A91">
      <w:pPr>
        <w:pStyle w:val="a3"/>
      </w:pPr>
      <w:r>
        <w:t>图</w:t>
      </w:r>
      <w:r>
        <w:t xml:space="preserve"> </w:t>
      </w:r>
      <w:r>
        <w:fldChar w:fldCharType="begin"/>
      </w:r>
      <w:r>
        <w:instrText xml:space="preserve"> STYLEREF 1 \s </w:instrText>
      </w:r>
      <w:r>
        <w:fldChar w:fldCharType="separate"/>
      </w:r>
      <w:r>
        <w:t>3</w:t>
      </w:r>
      <w:r>
        <w:fldChar w:fldCharType="end"/>
      </w:r>
      <w:r>
        <w:noBreakHyphen/>
      </w:r>
      <w:r>
        <w:fldChar w:fldCharType="begin"/>
      </w:r>
      <w:r>
        <w:instrText xml:space="preserve"> SEQ </w:instrText>
      </w:r>
      <w:r>
        <w:instrText>图</w:instrText>
      </w:r>
      <w:r>
        <w:instrText xml:space="preserve"> \* ARABIC \s 1 </w:instrText>
      </w:r>
      <w:r>
        <w:fldChar w:fldCharType="separate"/>
      </w:r>
      <w:r>
        <w:t>14</w:t>
      </w:r>
      <w:r>
        <w:fldChar w:fldCharType="end"/>
      </w:r>
    </w:p>
    <w:p w14:paraId="18181674" w14:textId="77777777" w:rsidR="00BA6FAA" w:rsidRDefault="00BA6FAA">
      <w:pPr>
        <w:pStyle w:val="aa"/>
        <w:spacing w:line="480" w:lineRule="exact"/>
        <w:ind w:left="2099" w:rightChars="200" w:right="560" w:firstLineChars="0" w:firstLine="0"/>
        <w:jc w:val="left"/>
        <w:rPr>
          <w:rFonts w:ascii="仿宋_GB2312" w:eastAsia="仿宋_GB2312"/>
          <w:bCs/>
          <w:szCs w:val="28"/>
        </w:rPr>
      </w:pPr>
    </w:p>
    <w:p w14:paraId="6F222380" w14:textId="77777777" w:rsidR="00BA6FAA" w:rsidRDefault="00313A91">
      <w:pPr>
        <w:pStyle w:val="3"/>
        <w:spacing w:before="156"/>
        <w:ind w:firstLine="562"/>
      </w:pPr>
      <w:bookmarkStart w:id="112" w:name="_Toc97753457"/>
      <w:r>
        <w:rPr>
          <w:rFonts w:hint="eastAsia"/>
        </w:rPr>
        <w:lastRenderedPageBreak/>
        <w:t>员工信息修改</w:t>
      </w:r>
      <w:bookmarkEnd w:id="112"/>
    </w:p>
    <w:p w14:paraId="0BB8CAA8" w14:textId="77777777" w:rsidR="00BA6FAA" w:rsidRDefault="00BA6FAA">
      <w:pPr>
        <w:pStyle w:val="aa"/>
        <w:numPr>
          <w:ilvl w:val="3"/>
          <w:numId w:val="4"/>
        </w:numPr>
        <w:spacing w:line="480" w:lineRule="exact"/>
        <w:ind w:rightChars="200" w:right="560" w:firstLineChars="0"/>
        <w:jc w:val="left"/>
        <w:rPr>
          <w:rFonts w:ascii="仿宋_GB2312" w:eastAsia="仿宋_GB2312"/>
          <w:bCs/>
          <w:szCs w:val="28"/>
        </w:rPr>
      </w:pPr>
    </w:p>
    <w:p w14:paraId="4B434AE6" w14:textId="77777777" w:rsidR="00BA6FAA" w:rsidRDefault="00313A91">
      <w:pPr>
        <w:pStyle w:val="3"/>
        <w:spacing w:before="156"/>
        <w:ind w:firstLine="562"/>
      </w:pPr>
      <w:bookmarkStart w:id="113" w:name="_Toc97753458"/>
      <w:r>
        <w:rPr>
          <w:rFonts w:hint="eastAsia"/>
        </w:rPr>
        <w:lastRenderedPageBreak/>
        <w:t>货物入库功能实现</w:t>
      </w:r>
      <w:bookmarkEnd w:id="113"/>
    </w:p>
    <w:p w14:paraId="6F9D3869" w14:textId="77777777" w:rsidR="00BA6FAA" w:rsidRDefault="00313A91">
      <w:pPr>
        <w:pStyle w:val="ab"/>
        <w:keepNext/>
      </w:pPr>
      <w:r>
        <w:rPr>
          <w:rFonts w:hint="eastAsia"/>
          <w:noProof/>
        </w:rPr>
        <w:drawing>
          <wp:inline distT="0" distB="0" distL="0" distR="0" wp14:anchorId="7316482B" wp14:editId="38DB9747">
            <wp:extent cx="3619500" cy="63436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3619500" cy="6343650"/>
                    </a:xfrm>
                    <a:prstGeom prst="rect">
                      <a:avLst/>
                    </a:prstGeom>
                  </pic:spPr>
                </pic:pic>
              </a:graphicData>
            </a:graphic>
          </wp:inline>
        </w:drawing>
      </w:r>
    </w:p>
    <w:p w14:paraId="7D8A12B2" w14:textId="77777777" w:rsidR="00BA6FAA" w:rsidRDefault="00313A91">
      <w:pPr>
        <w:pStyle w:val="a3"/>
      </w:pPr>
      <w:r>
        <w:t>图</w:t>
      </w:r>
      <w:r>
        <w:t xml:space="preserve"> </w:t>
      </w:r>
      <w:r>
        <w:fldChar w:fldCharType="begin"/>
      </w:r>
      <w:r>
        <w:instrText xml:space="preserve"> STYLEREF 1 \s </w:instrText>
      </w:r>
      <w:r>
        <w:fldChar w:fldCharType="separate"/>
      </w:r>
      <w:r>
        <w:t>3</w:t>
      </w:r>
      <w:r>
        <w:fldChar w:fldCharType="end"/>
      </w:r>
      <w:r>
        <w:noBreakHyphen/>
      </w:r>
      <w:r>
        <w:fldChar w:fldCharType="begin"/>
      </w:r>
      <w:r>
        <w:instrText xml:space="preserve"> SEQ </w:instrText>
      </w:r>
      <w:r>
        <w:instrText>图</w:instrText>
      </w:r>
      <w:r>
        <w:instrText xml:space="preserve"> \* ARABIC \s 1 </w:instrText>
      </w:r>
      <w:r>
        <w:fldChar w:fldCharType="separate"/>
      </w:r>
      <w:r>
        <w:t>15</w:t>
      </w:r>
      <w:r>
        <w:fldChar w:fldCharType="end"/>
      </w:r>
    </w:p>
    <w:p w14:paraId="34FC2EED" w14:textId="77777777" w:rsidR="00BA6FAA" w:rsidRDefault="00313A91">
      <w:pPr>
        <w:pStyle w:val="3"/>
        <w:spacing w:before="156"/>
        <w:ind w:firstLine="562"/>
      </w:pPr>
      <w:bookmarkStart w:id="114" w:name="_Toc97753459"/>
      <w:r>
        <w:rPr>
          <w:rFonts w:hint="eastAsia"/>
        </w:rPr>
        <w:lastRenderedPageBreak/>
        <w:t>货物出库功能实现</w:t>
      </w:r>
      <w:bookmarkEnd w:id="114"/>
    </w:p>
    <w:p w14:paraId="49A1021A" w14:textId="77777777" w:rsidR="00BA6FAA" w:rsidRDefault="00313A91">
      <w:pPr>
        <w:pStyle w:val="ab"/>
        <w:keepNext/>
      </w:pPr>
      <w:r>
        <w:rPr>
          <w:rFonts w:hint="eastAsia"/>
          <w:noProof/>
        </w:rPr>
        <w:drawing>
          <wp:inline distT="0" distB="0" distL="0" distR="0" wp14:anchorId="5B4749CB" wp14:editId="58E6EA21">
            <wp:extent cx="3609975" cy="6362700"/>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3609975" cy="6362700"/>
                    </a:xfrm>
                    <a:prstGeom prst="rect">
                      <a:avLst/>
                    </a:prstGeom>
                  </pic:spPr>
                </pic:pic>
              </a:graphicData>
            </a:graphic>
          </wp:inline>
        </w:drawing>
      </w:r>
    </w:p>
    <w:p w14:paraId="40DA8EA4" w14:textId="77777777" w:rsidR="00BA6FAA" w:rsidRDefault="00313A91">
      <w:pPr>
        <w:pStyle w:val="a3"/>
      </w:pPr>
      <w:r>
        <w:t>图</w:t>
      </w:r>
      <w:r>
        <w:t xml:space="preserve"> </w:t>
      </w:r>
      <w:r>
        <w:fldChar w:fldCharType="begin"/>
      </w:r>
      <w:r>
        <w:instrText xml:space="preserve"> STYLEREF 1 \s </w:instrText>
      </w:r>
      <w:r>
        <w:fldChar w:fldCharType="separate"/>
      </w:r>
      <w:r>
        <w:t>3</w:t>
      </w:r>
      <w:r>
        <w:fldChar w:fldCharType="end"/>
      </w:r>
      <w:r>
        <w:noBreakHyphen/>
      </w:r>
      <w:r>
        <w:fldChar w:fldCharType="begin"/>
      </w:r>
      <w:r>
        <w:instrText xml:space="preserve"> SEQ </w:instrText>
      </w:r>
      <w:r>
        <w:instrText>图</w:instrText>
      </w:r>
      <w:r>
        <w:instrText xml:space="preserve"> \* ARABIC \s 1 </w:instrText>
      </w:r>
      <w:r>
        <w:fldChar w:fldCharType="separate"/>
      </w:r>
      <w:r>
        <w:t>16</w:t>
      </w:r>
      <w:r>
        <w:fldChar w:fldCharType="end"/>
      </w:r>
    </w:p>
    <w:p w14:paraId="1B9EF256" w14:textId="77777777" w:rsidR="00BA6FAA" w:rsidRDefault="00313A91">
      <w:pPr>
        <w:pStyle w:val="3"/>
        <w:spacing w:before="156"/>
        <w:ind w:firstLine="562"/>
      </w:pPr>
      <w:bookmarkStart w:id="115" w:name="_Toc97753460"/>
      <w:r>
        <w:rPr>
          <w:rFonts w:hint="eastAsia"/>
        </w:rPr>
        <w:lastRenderedPageBreak/>
        <w:t>货物查询统计功能实现</w:t>
      </w:r>
      <w:bookmarkEnd w:id="115"/>
    </w:p>
    <w:p w14:paraId="3BC38F08" w14:textId="77777777" w:rsidR="00BA6FAA" w:rsidRDefault="00313A91">
      <w:pPr>
        <w:pStyle w:val="ab"/>
        <w:keepNext/>
      </w:pPr>
      <w:r>
        <w:rPr>
          <w:noProof/>
        </w:rPr>
        <w:drawing>
          <wp:inline distT="0" distB="0" distL="0" distR="0" wp14:anchorId="2DB0D7B8" wp14:editId="74507E9D">
            <wp:extent cx="3609975" cy="636270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3609975" cy="6362700"/>
                    </a:xfrm>
                    <a:prstGeom prst="rect">
                      <a:avLst/>
                    </a:prstGeom>
                  </pic:spPr>
                </pic:pic>
              </a:graphicData>
            </a:graphic>
          </wp:inline>
        </w:drawing>
      </w:r>
    </w:p>
    <w:p w14:paraId="5852EBD0" w14:textId="77777777" w:rsidR="00BA6FAA" w:rsidRDefault="00313A91">
      <w:pPr>
        <w:pStyle w:val="a3"/>
      </w:pPr>
      <w:r>
        <w:t>图</w:t>
      </w:r>
      <w:r>
        <w:t xml:space="preserve"> </w:t>
      </w:r>
      <w:r>
        <w:fldChar w:fldCharType="begin"/>
      </w:r>
      <w:r>
        <w:instrText xml:space="preserve"> STYLEREF 1 \s </w:instrText>
      </w:r>
      <w:r>
        <w:fldChar w:fldCharType="separate"/>
      </w:r>
      <w:r>
        <w:t>3</w:t>
      </w:r>
      <w:r>
        <w:fldChar w:fldCharType="end"/>
      </w:r>
      <w:r>
        <w:noBreakHyphen/>
      </w:r>
      <w:r>
        <w:fldChar w:fldCharType="begin"/>
      </w:r>
      <w:r>
        <w:instrText xml:space="preserve"> SEQ </w:instrText>
      </w:r>
      <w:r>
        <w:instrText>图</w:instrText>
      </w:r>
      <w:r>
        <w:instrText xml:space="preserve"> \* ARABIC \s 1 </w:instrText>
      </w:r>
      <w:r>
        <w:fldChar w:fldCharType="separate"/>
      </w:r>
      <w:r>
        <w:t>17</w:t>
      </w:r>
      <w:r>
        <w:fldChar w:fldCharType="end"/>
      </w:r>
    </w:p>
    <w:p w14:paraId="002D7677" w14:textId="77777777" w:rsidR="00BA6FAA" w:rsidRDefault="00313A91">
      <w:pPr>
        <w:pStyle w:val="3"/>
        <w:spacing w:before="156"/>
        <w:ind w:firstLine="562"/>
      </w:pPr>
      <w:bookmarkStart w:id="116" w:name="_Toc97753461"/>
      <w:del w:id="117" w:author="Leslie xu" w:date="2022-04-02T20:17:00Z">
        <w:r w:rsidDel="001F6973">
          <w:rPr>
            <w:rFonts w:hint="eastAsia"/>
          </w:rPr>
          <w:lastRenderedPageBreak/>
          <w:delText>//</w:delText>
        </w:r>
      </w:del>
      <w:r>
        <w:rPr>
          <w:rFonts w:hint="eastAsia"/>
        </w:rPr>
        <w:t>货物调度功能</w:t>
      </w:r>
      <w:bookmarkEnd w:id="116"/>
    </w:p>
    <w:p w14:paraId="6B2655EC" w14:textId="77777777" w:rsidR="00BA6FAA" w:rsidRDefault="00313A91">
      <w:pPr>
        <w:pStyle w:val="3"/>
        <w:spacing w:before="156"/>
        <w:ind w:firstLine="562"/>
      </w:pPr>
      <w:bookmarkStart w:id="118" w:name="_Toc97753462"/>
      <w:r>
        <w:rPr>
          <w:rFonts w:hint="eastAsia"/>
        </w:rPr>
        <w:t>仓库管理功能</w:t>
      </w:r>
      <w:bookmarkEnd w:id="118"/>
    </w:p>
    <w:p w14:paraId="38BB1C66" w14:textId="77777777" w:rsidR="00BA6FAA" w:rsidRDefault="00313A91">
      <w:pPr>
        <w:pStyle w:val="2"/>
        <w:spacing w:before="156"/>
        <w:ind w:firstLine="562"/>
      </w:pPr>
      <w:bookmarkStart w:id="119" w:name="_Toc97753463"/>
      <w:r>
        <w:rPr>
          <w:rFonts w:hint="eastAsia"/>
        </w:rPr>
        <w:t>本章小结</w:t>
      </w:r>
      <w:bookmarkEnd w:id="119"/>
    </w:p>
    <w:p w14:paraId="7D3D38DD" w14:textId="77777777" w:rsidR="00BA6FAA" w:rsidRDefault="00313A91">
      <w:pPr>
        <w:pStyle w:val="1"/>
        <w:spacing w:before="156" w:after="312"/>
        <w:ind w:firstLine="562"/>
      </w:pPr>
      <w:bookmarkStart w:id="120" w:name="_Toc97753464"/>
      <w:commentRangeStart w:id="121"/>
      <w:r>
        <w:rPr>
          <w:rFonts w:hint="eastAsia"/>
        </w:rPr>
        <w:t>系统测试</w:t>
      </w:r>
      <w:bookmarkEnd w:id="120"/>
      <w:commentRangeEnd w:id="121"/>
      <w:r>
        <w:commentReference w:id="121"/>
      </w:r>
    </w:p>
    <w:p w14:paraId="1F33F3D2" w14:textId="77777777" w:rsidR="00BA6FAA" w:rsidRDefault="00313A91">
      <w:pPr>
        <w:pStyle w:val="2"/>
        <w:spacing w:before="156"/>
        <w:ind w:firstLine="562"/>
      </w:pPr>
      <w:bookmarkStart w:id="122" w:name="_Toc97753465"/>
      <w:r>
        <w:rPr>
          <w:rFonts w:hint="eastAsia"/>
        </w:rPr>
        <w:t>仓库货物管理子系统测试</w:t>
      </w:r>
      <w:bookmarkEnd w:id="122"/>
    </w:p>
    <w:p w14:paraId="271D9276" w14:textId="77777777" w:rsidR="00BA6FAA" w:rsidRDefault="00313A91">
      <w:pPr>
        <w:pStyle w:val="3"/>
        <w:spacing w:before="156"/>
        <w:ind w:firstLine="562"/>
      </w:pPr>
      <w:bookmarkStart w:id="123" w:name="_Toc97753466"/>
      <w:r>
        <w:rPr>
          <w:rFonts w:hint="eastAsia"/>
        </w:rPr>
        <w:t>子系统环境搭建</w:t>
      </w:r>
      <w:bookmarkEnd w:id="123"/>
    </w:p>
    <w:p w14:paraId="3488842C" w14:textId="77777777" w:rsidR="00BA6FAA" w:rsidRDefault="00313A91">
      <w:pPr>
        <w:pStyle w:val="3"/>
        <w:spacing w:before="156"/>
        <w:ind w:firstLine="562"/>
      </w:pPr>
      <w:bookmarkStart w:id="124" w:name="_Toc97753467"/>
      <w:r>
        <w:rPr>
          <w:rFonts w:hint="eastAsia"/>
        </w:rPr>
        <w:t>子系统功能测试</w:t>
      </w:r>
      <w:bookmarkEnd w:id="124"/>
    </w:p>
    <w:p w14:paraId="74435483" w14:textId="77777777" w:rsidR="00BA6FAA" w:rsidRDefault="00313A91">
      <w:pPr>
        <w:pStyle w:val="2"/>
        <w:spacing w:before="156"/>
        <w:ind w:firstLine="562"/>
      </w:pPr>
      <w:bookmarkStart w:id="125" w:name="_Toc97753468"/>
      <w:r>
        <w:rPr>
          <w:rFonts w:hint="eastAsia"/>
        </w:rPr>
        <w:t>本章小结</w:t>
      </w:r>
      <w:bookmarkEnd w:id="125"/>
    </w:p>
    <w:p w14:paraId="560E1F33" w14:textId="77777777" w:rsidR="00BA6FAA" w:rsidRDefault="00313A91">
      <w:pPr>
        <w:spacing w:line="480" w:lineRule="exact"/>
        <w:ind w:rightChars="200" w:right="560" w:firstLine="560"/>
        <w:jc w:val="left"/>
        <w:rPr>
          <w:rFonts w:ascii="仿宋_GB2312" w:eastAsia="仿宋_GB2312"/>
          <w:bCs/>
          <w:szCs w:val="28"/>
        </w:rPr>
      </w:pPr>
      <w:r>
        <w:rPr>
          <w:rFonts w:ascii="仿宋_GB2312" w:eastAsia="仿宋_GB2312" w:hint="eastAsia"/>
          <w:bCs/>
          <w:szCs w:val="28"/>
        </w:rPr>
        <w:t>结论与展望</w:t>
      </w:r>
    </w:p>
    <w:p w14:paraId="76CFB9DF" w14:textId="77777777" w:rsidR="00BA6FAA" w:rsidRDefault="00313A91">
      <w:pPr>
        <w:spacing w:line="480" w:lineRule="exact"/>
        <w:ind w:rightChars="200" w:right="560" w:firstLine="560"/>
        <w:jc w:val="left"/>
        <w:rPr>
          <w:rFonts w:ascii="仿宋_GB2312" w:eastAsia="仿宋_GB2312"/>
          <w:bCs/>
          <w:szCs w:val="28"/>
        </w:rPr>
      </w:pPr>
      <w:r>
        <w:rPr>
          <w:rFonts w:ascii="仿宋_GB2312" w:eastAsia="仿宋_GB2312" w:hint="eastAsia"/>
          <w:bCs/>
          <w:szCs w:val="28"/>
        </w:rPr>
        <w:t>致谢</w:t>
      </w:r>
    </w:p>
    <w:p w14:paraId="1A1A91C1" w14:textId="77777777" w:rsidR="00BA6FAA" w:rsidRDefault="00313A91">
      <w:pPr>
        <w:spacing w:line="480" w:lineRule="exact"/>
        <w:ind w:rightChars="200" w:right="560" w:firstLine="560"/>
        <w:jc w:val="left"/>
        <w:rPr>
          <w:rFonts w:ascii="仿宋_GB2312" w:eastAsia="仿宋_GB2312"/>
          <w:bCs/>
          <w:szCs w:val="28"/>
        </w:rPr>
      </w:pPr>
      <w:r>
        <w:rPr>
          <w:rFonts w:ascii="仿宋_GB2312" w:eastAsia="仿宋_GB2312" w:hint="eastAsia"/>
          <w:bCs/>
          <w:szCs w:val="28"/>
        </w:rPr>
        <w:t>参考文献</w:t>
      </w:r>
    </w:p>
    <w:p w14:paraId="085668C4" w14:textId="77777777" w:rsidR="00BA6FAA" w:rsidRDefault="00313A91">
      <w:pPr>
        <w:spacing w:line="480" w:lineRule="exact"/>
        <w:ind w:rightChars="200" w:right="560" w:firstLine="560"/>
        <w:jc w:val="left"/>
        <w:rPr>
          <w:rFonts w:ascii="仿宋_GB2312" w:eastAsia="仿宋_GB2312"/>
          <w:bCs/>
          <w:szCs w:val="28"/>
        </w:rPr>
      </w:pPr>
      <w:r>
        <w:rPr>
          <w:rFonts w:ascii="仿宋_GB2312" w:eastAsia="仿宋_GB2312" w:hint="eastAsia"/>
          <w:bCs/>
          <w:szCs w:val="28"/>
        </w:rPr>
        <w:t>附录</w:t>
      </w:r>
    </w:p>
    <w:p w14:paraId="75FDDDE6" w14:textId="77777777" w:rsidR="00BA6FAA" w:rsidRDefault="00BA6FAA">
      <w:pPr>
        <w:spacing w:line="480" w:lineRule="exact"/>
        <w:ind w:leftChars="50" w:left="140" w:rightChars="200" w:right="560" w:firstLineChars="112" w:firstLine="314"/>
        <w:jc w:val="left"/>
        <w:rPr>
          <w:rFonts w:ascii="仿宋_GB2312" w:eastAsia="仿宋_GB2312"/>
          <w:bCs/>
          <w:szCs w:val="28"/>
        </w:rPr>
      </w:pPr>
    </w:p>
    <w:sectPr w:rsidR="00BA6FAA">
      <w:headerReference w:type="even" r:id="rId38"/>
      <w:headerReference w:type="default" r:id="rId39"/>
      <w:footerReference w:type="even" r:id="rId40"/>
      <w:footerReference w:type="default" r:id="rId41"/>
      <w:headerReference w:type="first" r:id="rId42"/>
      <w:footerReference w:type="first" r:id="rId43"/>
      <w:pgSz w:w="11906" w:h="16838"/>
      <w:pgMar w:top="1985" w:right="1474" w:bottom="1474" w:left="1701"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起点" w:date="2022-03-13T16:16:00Z" w:initials="">
    <w:p w14:paraId="18C57A09" w14:textId="77777777" w:rsidR="00BA6FAA" w:rsidRDefault="00313A91">
      <w:pPr>
        <w:pStyle w:val="a4"/>
        <w:ind w:firstLine="560"/>
      </w:pPr>
      <w:r>
        <w:rPr>
          <w:rFonts w:hint="eastAsia"/>
        </w:rPr>
        <w:t>论文题目与系统中不一致，改回来</w:t>
      </w:r>
    </w:p>
  </w:comment>
  <w:comment w:id="42" w:author="起点" w:date="2022-03-13T16:34:00Z" w:initials="">
    <w:p w14:paraId="24E015F8" w14:textId="77777777" w:rsidR="00BA6FAA" w:rsidRDefault="00313A91">
      <w:pPr>
        <w:pStyle w:val="a4"/>
        <w:numPr>
          <w:ilvl w:val="0"/>
          <w:numId w:val="2"/>
        </w:numPr>
        <w:ind w:firstLine="560"/>
      </w:pPr>
      <w:r>
        <w:rPr>
          <w:rFonts w:hint="eastAsia"/>
        </w:rPr>
        <w:t>直接说什么是物流仓储管理系统</w:t>
      </w:r>
    </w:p>
    <w:p w14:paraId="60676C92" w14:textId="77777777" w:rsidR="00BA6FAA" w:rsidRDefault="00313A91">
      <w:pPr>
        <w:pStyle w:val="a4"/>
        <w:numPr>
          <w:ilvl w:val="0"/>
          <w:numId w:val="2"/>
        </w:numPr>
        <w:ind w:firstLine="560"/>
      </w:pPr>
      <w:r>
        <w:rPr>
          <w:rFonts w:hint="eastAsia"/>
        </w:rPr>
        <w:t>说明这个系统的价值</w:t>
      </w:r>
    </w:p>
    <w:p w14:paraId="7FA96B98" w14:textId="77777777" w:rsidR="00BA6FAA" w:rsidRDefault="00313A91">
      <w:pPr>
        <w:pStyle w:val="a4"/>
        <w:numPr>
          <w:ilvl w:val="0"/>
          <w:numId w:val="2"/>
        </w:numPr>
        <w:ind w:firstLine="560"/>
      </w:pPr>
      <w:r>
        <w:rPr>
          <w:rFonts w:hint="eastAsia"/>
        </w:rPr>
        <w:t>自己是如何做的</w:t>
      </w:r>
    </w:p>
    <w:p w14:paraId="45302578" w14:textId="77777777" w:rsidR="00BA6FAA" w:rsidRDefault="00313A91">
      <w:pPr>
        <w:pStyle w:val="a4"/>
        <w:ind w:firstLineChars="0" w:firstLine="0"/>
      </w:pPr>
      <w:r>
        <w:rPr>
          <w:rFonts w:hint="eastAsia"/>
        </w:rPr>
        <w:t>整个摘要哦</w:t>
      </w:r>
      <w:r>
        <w:rPr>
          <w:rFonts w:hint="eastAsia"/>
        </w:rPr>
        <w:t>300-500</w:t>
      </w:r>
      <w:r>
        <w:rPr>
          <w:rFonts w:hint="eastAsia"/>
        </w:rPr>
        <w:t>字，不分段</w:t>
      </w:r>
    </w:p>
  </w:comment>
  <w:comment w:id="57" w:author="起点" w:date="2022-03-13T16:24:00Z" w:initials="">
    <w:p w14:paraId="71154D0E" w14:textId="77777777" w:rsidR="00BA6FAA" w:rsidRDefault="00313A91">
      <w:pPr>
        <w:pStyle w:val="a4"/>
        <w:ind w:firstLineChars="0" w:firstLine="0"/>
      </w:pPr>
      <w:r>
        <w:rPr>
          <w:rFonts w:hint="eastAsia"/>
        </w:rPr>
        <w:t>相关技术用</w:t>
      </w:r>
      <w:r>
        <w:rPr>
          <w:rFonts w:hint="eastAsia"/>
        </w:rPr>
        <w:t>100-200</w:t>
      </w:r>
      <w:r>
        <w:rPr>
          <w:rFonts w:hint="eastAsia"/>
        </w:rPr>
        <w:t>字即可，本章删除</w:t>
      </w:r>
    </w:p>
  </w:comment>
  <w:comment w:id="67" w:author="起点" w:date="2022-03-13T16:26:00Z" w:initials="">
    <w:p w14:paraId="18464009" w14:textId="77777777" w:rsidR="00BA6FAA" w:rsidRDefault="00313A91">
      <w:pPr>
        <w:pStyle w:val="a4"/>
        <w:numPr>
          <w:ilvl w:val="0"/>
          <w:numId w:val="3"/>
        </w:numPr>
        <w:ind w:firstLine="560"/>
      </w:pPr>
      <w:r>
        <w:rPr>
          <w:rFonts w:hint="eastAsia"/>
        </w:rPr>
        <w:t>每一个图要有名称（</w:t>
      </w:r>
      <w:r>
        <w:rPr>
          <w:rFonts w:hint="eastAsia"/>
        </w:rPr>
        <w:t>后边所有的图同样）</w:t>
      </w:r>
    </w:p>
    <w:p w14:paraId="0AA61DB5" w14:textId="77777777" w:rsidR="00BA6FAA" w:rsidRDefault="00313A91">
      <w:pPr>
        <w:pStyle w:val="a4"/>
        <w:numPr>
          <w:ilvl w:val="0"/>
          <w:numId w:val="3"/>
        </w:numPr>
        <w:ind w:firstLine="560"/>
      </w:pPr>
      <w:r>
        <w:rPr>
          <w:rFonts w:hint="eastAsia"/>
        </w:rPr>
        <w:t>这个系统功能框架是使用角度看的，要画出程序员编程能看懂的框架：如前端，后端，前端（界面）分为那几个功能模块，后端（数据库）分为那几个模块</w:t>
      </w:r>
    </w:p>
  </w:comment>
  <w:comment w:id="69" w:author="起点" w:date="2022-03-13T16:28:00Z" w:initials="">
    <w:p w14:paraId="6766150A" w14:textId="77777777" w:rsidR="00BA6FAA" w:rsidRDefault="00313A91">
      <w:pPr>
        <w:pStyle w:val="a4"/>
        <w:ind w:firstLine="560"/>
      </w:pPr>
      <w:r>
        <w:rPr>
          <w:rFonts w:hint="eastAsia"/>
        </w:rPr>
        <w:t>只画出各个模块之间的联系即可，详细的部分在后面详细设计中画出来</w:t>
      </w:r>
    </w:p>
  </w:comment>
  <w:comment w:id="89" w:author="起点" w:date="2022-03-13T16:32:00Z" w:initials="">
    <w:p w14:paraId="39152C28" w14:textId="77777777" w:rsidR="00BA6FAA" w:rsidRDefault="00313A91">
      <w:pPr>
        <w:pStyle w:val="a4"/>
        <w:ind w:firstLine="560"/>
      </w:pPr>
      <w:r>
        <w:rPr>
          <w:rFonts w:hint="eastAsia"/>
        </w:rPr>
        <w:t>这一部分单独分章，为详细设计模块</w:t>
      </w:r>
    </w:p>
  </w:comment>
  <w:comment w:id="92" w:author="起点" w:date="2022-03-13T16:31:00Z" w:initials="">
    <w:p w14:paraId="7F3314A1" w14:textId="77777777" w:rsidR="00BA6FAA" w:rsidRDefault="00313A91">
      <w:pPr>
        <w:pStyle w:val="a4"/>
        <w:ind w:firstLine="560"/>
      </w:pPr>
      <w:r>
        <w:rPr>
          <w:rFonts w:hint="eastAsia"/>
        </w:rPr>
        <w:t>画流程图，这里所有的</w:t>
      </w:r>
      <w:proofErr w:type="gramStart"/>
      <w:r>
        <w:rPr>
          <w:rFonts w:hint="eastAsia"/>
        </w:rPr>
        <w:t>图重新</w:t>
      </w:r>
      <w:proofErr w:type="gramEnd"/>
      <w:r>
        <w:rPr>
          <w:rFonts w:hint="eastAsia"/>
        </w:rPr>
        <w:t>画</w:t>
      </w:r>
    </w:p>
  </w:comment>
  <w:comment w:id="107" w:author="起点" w:date="2022-03-13T16:31:00Z" w:initials="">
    <w:p w14:paraId="79477B4C" w14:textId="77777777" w:rsidR="00BA6FAA" w:rsidRDefault="00313A91">
      <w:pPr>
        <w:pStyle w:val="a4"/>
        <w:ind w:firstLine="560"/>
      </w:pPr>
      <w:r>
        <w:rPr>
          <w:rFonts w:hint="eastAsia"/>
        </w:rPr>
        <w:t>先画总体图，，再细化每个模块的图</w:t>
      </w:r>
    </w:p>
  </w:comment>
  <w:comment w:id="110" w:author="起点" w:date="2022-03-13T16:33:00Z" w:initials="">
    <w:p w14:paraId="67CD7773" w14:textId="77777777" w:rsidR="00BA6FAA" w:rsidRDefault="00313A91">
      <w:pPr>
        <w:pStyle w:val="a4"/>
        <w:ind w:firstLine="560"/>
      </w:pPr>
      <w:r>
        <w:rPr>
          <w:rFonts w:hint="eastAsia"/>
        </w:rPr>
        <w:t>怎么只有一个界面？</w:t>
      </w:r>
    </w:p>
    <w:p w14:paraId="597C1C91" w14:textId="77777777" w:rsidR="00BA6FAA" w:rsidRDefault="00313A91">
      <w:pPr>
        <w:pStyle w:val="a4"/>
        <w:ind w:firstLine="560"/>
      </w:pPr>
      <w:r>
        <w:rPr>
          <w:rFonts w:hint="eastAsia"/>
        </w:rPr>
        <w:t>先画出每个模块的流程图，再进行详细介绍，之后再贴出界面</w:t>
      </w:r>
    </w:p>
  </w:comment>
  <w:comment w:id="121" w:author="起点" w:date="2022-03-13T16:33:00Z" w:initials="">
    <w:p w14:paraId="0FA60B09" w14:textId="77777777" w:rsidR="00BA6FAA" w:rsidRDefault="00313A91">
      <w:pPr>
        <w:pStyle w:val="a4"/>
        <w:ind w:firstLine="560"/>
      </w:pPr>
      <w:r>
        <w:rPr>
          <w:rFonts w:hint="eastAsia"/>
        </w:rPr>
        <w:t>给出每个模块的</w:t>
      </w:r>
      <w:r>
        <w:rPr>
          <w:rFonts w:hint="eastAsia"/>
        </w:rPr>
        <w:t>UT</w:t>
      </w:r>
      <w:r>
        <w:rPr>
          <w:rFonts w:hint="eastAsia"/>
        </w:rPr>
        <w:t>测试用例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C57A09" w15:done="0"/>
  <w15:commentEx w15:paraId="45302578" w15:done="0"/>
  <w15:commentEx w15:paraId="71154D0E" w15:done="0"/>
  <w15:commentEx w15:paraId="0AA61DB5" w15:done="0"/>
  <w15:commentEx w15:paraId="6766150A" w15:done="0"/>
  <w15:commentEx w15:paraId="39152C28" w15:done="0"/>
  <w15:commentEx w15:paraId="7F3314A1" w15:done="0"/>
  <w15:commentEx w15:paraId="79477B4C" w15:done="0"/>
  <w15:commentEx w15:paraId="597C1C91" w15:done="0"/>
  <w15:commentEx w15:paraId="0FA60B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1CA3" w16cex:dateUtc="2022-03-13T08:16:00Z"/>
  <w16cex:commentExtensible w16cex:durableId="25DB1CA4" w16cex:dateUtc="2022-03-13T08:34:00Z"/>
  <w16cex:commentExtensible w16cex:durableId="25DB1CA5" w16cex:dateUtc="2022-03-13T08:24:00Z"/>
  <w16cex:commentExtensible w16cex:durableId="25DB1CA6" w16cex:dateUtc="2022-03-13T08:26:00Z"/>
  <w16cex:commentExtensible w16cex:durableId="25DB1CA7" w16cex:dateUtc="2022-03-13T08:28:00Z"/>
  <w16cex:commentExtensible w16cex:durableId="25DB1CA8" w16cex:dateUtc="2022-03-13T08:32:00Z"/>
  <w16cex:commentExtensible w16cex:durableId="25DB1CA9" w16cex:dateUtc="2022-03-13T08:31:00Z"/>
  <w16cex:commentExtensible w16cex:durableId="25DB1CAA" w16cex:dateUtc="2022-03-13T08:31:00Z"/>
  <w16cex:commentExtensible w16cex:durableId="25DB1CAB" w16cex:dateUtc="2022-03-13T08:33:00Z"/>
  <w16cex:commentExtensible w16cex:durableId="25DB1CAC" w16cex:dateUtc="2022-03-13T0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C57A09" w16cid:durableId="25DB1CA3"/>
  <w16cid:commentId w16cid:paraId="45302578" w16cid:durableId="25DB1CA4"/>
  <w16cid:commentId w16cid:paraId="71154D0E" w16cid:durableId="25DB1CA5"/>
  <w16cid:commentId w16cid:paraId="0AA61DB5" w16cid:durableId="25DB1CA6"/>
  <w16cid:commentId w16cid:paraId="6766150A" w16cid:durableId="25DB1CA7"/>
  <w16cid:commentId w16cid:paraId="39152C28" w16cid:durableId="25DB1CA8"/>
  <w16cid:commentId w16cid:paraId="7F3314A1" w16cid:durableId="25DB1CA9"/>
  <w16cid:commentId w16cid:paraId="79477B4C" w16cid:durableId="25DB1CAA"/>
  <w16cid:commentId w16cid:paraId="597C1C91" w16cid:durableId="25DB1CAB"/>
  <w16cid:commentId w16cid:paraId="0FA60B09" w16cid:durableId="25DB1C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58A30" w14:textId="77777777" w:rsidR="00313A91" w:rsidRDefault="00313A91">
      <w:pPr>
        <w:spacing w:line="240" w:lineRule="auto"/>
        <w:ind w:firstLine="560"/>
      </w:pPr>
      <w:r>
        <w:separator/>
      </w:r>
    </w:p>
  </w:endnote>
  <w:endnote w:type="continuationSeparator" w:id="0">
    <w:p w14:paraId="1A65787B" w14:textId="77777777" w:rsidR="00313A91" w:rsidRDefault="00313A91">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文新魏">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仿宋_GB2312">
    <w:altName w:val="仿宋"/>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45A2C" w14:textId="77777777" w:rsidR="00BA6FAA" w:rsidRDefault="00BA6FA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376270"/>
      <w:docPartObj>
        <w:docPartGallery w:val="AutoText"/>
      </w:docPartObj>
    </w:sdtPr>
    <w:sdtEndPr/>
    <w:sdtContent>
      <w:p w14:paraId="44817488" w14:textId="77777777" w:rsidR="00BA6FAA" w:rsidRDefault="00313A91">
        <w:pPr>
          <w:pStyle w:val="a5"/>
          <w:ind w:firstLine="360"/>
          <w:jc w:val="center"/>
        </w:pPr>
        <w:r>
          <w:rPr>
            <w:rFonts w:ascii="宋体" w:eastAsia="宋体" w:hAnsi="宋体"/>
            <w:sz w:val="21"/>
            <w:szCs w:val="21"/>
          </w:rPr>
          <w:fldChar w:fldCharType="begin"/>
        </w:r>
        <w:r>
          <w:rPr>
            <w:rFonts w:ascii="宋体" w:eastAsia="宋体" w:hAnsi="宋体"/>
            <w:sz w:val="21"/>
            <w:szCs w:val="21"/>
          </w:rPr>
          <w:instrText>PAGE   \* MERGEFORMAT</w:instrText>
        </w:r>
        <w:r>
          <w:rPr>
            <w:rFonts w:ascii="宋体" w:eastAsia="宋体" w:hAnsi="宋体"/>
            <w:sz w:val="21"/>
            <w:szCs w:val="21"/>
          </w:rPr>
          <w:fldChar w:fldCharType="separate"/>
        </w:r>
        <w:r>
          <w:rPr>
            <w:rFonts w:ascii="宋体" w:eastAsia="宋体" w:hAnsi="宋体"/>
            <w:sz w:val="21"/>
            <w:szCs w:val="21"/>
            <w:lang w:val="zh-CN"/>
          </w:rPr>
          <w:t>2</w:t>
        </w:r>
        <w:r>
          <w:rPr>
            <w:rFonts w:ascii="宋体" w:eastAsia="宋体" w:hAnsi="宋体"/>
            <w:sz w:val="21"/>
            <w:szCs w:val="21"/>
          </w:rPr>
          <w:fldChar w:fldCharType="end"/>
        </w:r>
      </w:p>
    </w:sdtContent>
  </w:sdt>
  <w:p w14:paraId="356064F1" w14:textId="77777777" w:rsidR="00BA6FAA" w:rsidRDefault="00BA6FA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F5200" w14:textId="77777777" w:rsidR="00BA6FAA" w:rsidRDefault="00BA6FAA">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68934" w14:textId="77777777" w:rsidR="00BA6FAA" w:rsidRDefault="00BA6FAA">
    <w:pPr>
      <w:pStyle w:val="a5"/>
      <w:ind w:firstLine="360"/>
    </w:pPr>
  </w:p>
  <w:p w14:paraId="5F2A507A" w14:textId="77777777" w:rsidR="00BA6FAA" w:rsidRDefault="00BA6FAA">
    <w:pPr>
      <w:ind w:firstLine="5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019236"/>
      <w:docPartObj>
        <w:docPartGallery w:val="AutoText"/>
      </w:docPartObj>
    </w:sdtPr>
    <w:sdtEndPr/>
    <w:sdtContent>
      <w:p w14:paraId="7E618C64" w14:textId="77777777" w:rsidR="00BA6FAA" w:rsidRDefault="00313A91">
        <w:pPr>
          <w:pStyle w:val="a5"/>
          <w:ind w:firstLine="360"/>
          <w:jc w:val="center"/>
        </w:pPr>
        <w:r>
          <w:rPr>
            <w:rFonts w:ascii="宋体" w:eastAsia="宋体" w:hAnsi="宋体"/>
            <w:sz w:val="21"/>
            <w:szCs w:val="21"/>
          </w:rPr>
          <w:fldChar w:fldCharType="begin"/>
        </w:r>
        <w:r>
          <w:rPr>
            <w:rFonts w:ascii="宋体" w:eastAsia="宋体" w:hAnsi="宋体"/>
            <w:sz w:val="21"/>
            <w:szCs w:val="21"/>
          </w:rPr>
          <w:instrText>PAGE   \* MERGEFORMAT</w:instrText>
        </w:r>
        <w:r>
          <w:rPr>
            <w:rFonts w:ascii="宋体" w:eastAsia="宋体" w:hAnsi="宋体"/>
            <w:sz w:val="21"/>
            <w:szCs w:val="21"/>
          </w:rPr>
          <w:fldChar w:fldCharType="separate"/>
        </w:r>
        <w:r>
          <w:rPr>
            <w:rFonts w:ascii="宋体" w:eastAsia="宋体" w:hAnsi="宋体"/>
            <w:sz w:val="21"/>
            <w:szCs w:val="21"/>
            <w:lang w:val="zh-CN"/>
          </w:rPr>
          <w:t>2</w:t>
        </w:r>
        <w:r>
          <w:rPr>
            <w:rFonts w:ascii="宋体" w:eastAsia="宋体" w:hAnsi="宋体"/>
            <w:sz w:val="21"/>
            <w:szCs w:val="21"/>
          </w:rPr>
          <w:fldChar w:fldCharType="end"/>
        </w:r>
      </w:p>
    </w:sdtContent>
  </w:sdt>
  <w:p w14:paraId="7F53C93E" w14:textId="77777777" w:rsidR="00BA6FAA" w:rsidRDefault="00BA6FAA">
    <w:pPr>
      <w:pStyle w:val="a5"/>
      <w:ind w:firstLine="360"/>
    </w:pPr>
  </w:p>
  <w:p w14:paraId="4C5C4589" w14:textId="77777777" w:rsidR="00BA6FAA" w:rsidRDefault="00BA6FAA">
    <w:pPr>
      <w:pStyle w:val="a5"/>
      <w:ind w:firstLine="360"/>
    </w:pPr>
  </w:p>
  <w:p w14:paraId="0AE475E9" w14:textId="77777777" w:rsidR="00BA6FAA" w:rsidRDefault="00BA6FAA">
    <w:pPr>
      <w:ind w:firstLine="5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A6F83" w14:textId="77777777" w:rsidR="00BA6FAA" w:rsidRDefault="00BA6FA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9BCB9" w14:textId="77777777" w:rsidR="00313A91" w:rsidRDefault="00313A91">
      <w:pPr>
        <w:spacing w:line="240" w:lineRule="auto"/>
        <w:ind w:firstLine="560"/>
      </w:pPr>
      <w:r>
        <w:separator/>
      </w:r>
    </w:p>
  </w:footnote>
  <w:footnote w:type="continuationSeparator" w:id="0">
    <w:p w14:paraId="237011EB" w14:textId="77777777" w:rsidR="00313A91" w:rsidRDefault="00313A91">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94807" w14:textId="77777777" w:rsidR="00BA6FAA" w:rsidRDefault="00BA6FAA">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976A2" w14:textId="77777777" w:rsidR="00BA6FAA" w:rsidRDefault="00313A91">
    <w:pPr>
      <w:pStyle w:val="a7"/>
      <w:pBdr>
        <w:bottom w:val="single" w:sz="4" w:space="1" w:color="auto"/>
      </w:pBdr>
      <w:ind w:firstLine="360"/>
      <w:jc w:val="both"/>
      <w:rPr>
        <w:rFonts w:ascii="华文新魏" w:eastAsia="华文新魏" w:hAnsi="新宋体"/>
      </w:rPr>
    </w:pPr>
    <w:r>
      <w:rPr>
        <w:rFonts w:ascii="华文新魏" w:eastAsia="华文新魏" w:hAnsi="新宋体" w:hint="eastAsia"/>
      </w:rPr>
      <w:t>南昌师范学院本科毕业论文（设计）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EEFA8" w14:textId="77777777" w:rsidR="00BA6FAA" w:rsidRDefault="00BA6FAA">
    <w:pPr>
      <w:ind w:firstLine="5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D4E2A" w14:textId="77777777" w:rsidR="00BA6FAA" w:rsidRDefault="00BA6FAA">
    <w:pPr>
      <w:ind w:firstLine="5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DE88D" w14:textId="77777777" w:rsidR="00BA6FAA" w:rsidRDefault="00BA6FAA">
    <w:pPr>
      <w:pStyle w:val="a7"/>
      <w:ind w:firstLine="360"/>
    </w:pPr>
  </w:p>
  <w:p w14:paraId="5DDF21A4" w14:textId="77777777" w:rsidR="00BA6FAA" w:rsidRDefault="00BA6FAA">
    <w:pPr>
      <w:ind w:firstLine="5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DE13F" w14:textId="77777777" w:rsidR="00BA6FAA" w:rsidRDefault="00313A91">
    <w:pPr>
      <w:pStyle w:val="a7"/>
      <w:pBdr>
        <w:bottom w:val="single" w:sz="4" w:space="1" w:color="auto"/>
      </w:pBdr>
      <w:ind w:firstLine="360"/>
      <w:jc w:val="both"/>
      <w:rPr>
        <w:rFonts w:ascii="华文新魏" w:eastAsia="华文新魏" w:hAnsi="新宋体"/>
      </w:rPr>
    </w:pPr>
    <w:r>
      <w:rPr>
        <w:rFonts w:ascii="华文新魏" w:eastAsia="华文新魏" w:hAnsi="新宋体" w:hint="eastAsia"/>
      </w:rPr>
      <w:t>南昌师范学院本科毕业论文（设计）</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D7EDD" w14:textId="77777777" w:rsidR="00BA6FAA" w:rsidRDefault="00BA6FAA">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8B8C33"/>
    <w:multiLevelType w:val="singleLevel"/>
    <w:tmpl w:val="948B8C33"/>
    <w:lvl w:ilvl="0">
      <w:start w:val="1"/>
      <w:numFmt w:val="decimal"/>
      <w:lvlText w:val="%1."/>
      <w:lvlJc w:val="left"/>
      <w:pPr>
        <w:tabs>
          <w:tab w:val="left" w:pos="312"/>
        </w:tabs>
      </w:pPr>
    </w:lvl>
  </w:abstractNum>
  <w:abstractNum w:abstractNumId="1" w15:restartNumberingAfterBreak="0">
    <w:nsid w:val="184E0FE9"/>
    <w:multiLevelType w:val="multilevel"/>
    <w:tmpl w:val="184E0FE9"/>
    <w:lvl w:ilvl="0">
      <w:start w:val="1"/>
      <w:numFmt w:val="decimal"/>
      <w:pStyle w:val="1"/>
      <w:lvlText w:val="第%1章"/>
      <w:lvlJc w:val="left"/>
      <w:pPr>
        <w:ind w:left="425" w:hanging="425"/>
      </w:pPr>
      <w:rPr>
        <w:rFonts w:hint="eastAsia"/>
      </w:rPr>
    </w:lvl>
    <w:lvl w:ilvl="1">
      <w:start w:val="1"/>
      <w:numFmt w:val="decimal"/>
      <w:pStyle w:val="2"/>
      <w:suff w:val="space"/>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37B6BB8"/>
    <w:multiLevelType w:val="multilevel"/>
    <w:tmpl w:val="237B6BB8"/>
    <w:lvl w:ilvl="0">
      <w:start w:val="1"/>
      <w:numFmt w:val="japaneseCounting"/>
      <w:lvlText w:val="第%1章"/>
      <w:lvlJc w:val="left"/>
      <w:pPr>
        <w:ind w:left="1394" w:hanging="975"/>
      </w:pPr>
      <w:rPr>
        <w:rFonts w:hint="default"/>
      </w:rPr>
    </w:lvl>
    <w:lvl w:ilvl="1">
      <w:start w:val="1"/>
      <w:numFmt w:val="lowerLetter"/>
      <w:lvlText w:val="%2)"/>
      <w:lvlJc w:val="left"/>
      <w:pPr>
        <w:ind w:left="1259" w:hanging="420"/>
      </w:pPr>
    </w:lvl>
    <w:lvl w:ilvl="2">
      <w:start w:val="1"/>
      <w:numFmt w:val="lowerRoman"/>
      <w:lvlText w:val="%3."/>
      <w:lvlJc w:val="right"/>
      <w:pPr>
        <w:ind w:left="1679" w:hanging="420"/>
      </w:pPr>
    </w:lvl>
    <w:lvl w:ilvl="3">
      <w:start w:val="1"/>
      <w:numFmt w:val="decimal"/>
      <w:lvlText w:val="%4."/>
      <w:lvlJc w:val="left"/>
      <w:pPr>
        <w:ind w:left="2099" w:hanging="420"/>
      </w:pPr>
    </w:lvl>
    <w:lvl w:ilvl="4">
      <w:start w:val="1"/>
      <w:numFmt w:val="lowerLetter"/>
      <w:lvlText w:val="%5)"/>
      <w:lvlJc w:val="left"/>
      <w:pPr>
        <w:ind w:left="2519" w:hanging="420"/>
      </w:pPr>
    </w:lvl>
    <w:lvl w:ilvl="5">
      <w:start w:val="1"/>
      <w:numFmt w:val="lowerRoman"/>
      <w:lvlText w:val="%6."/>
      <w:lvlJc w:val="right"/>
      <w:pPr>
        <w:ind w:left="2939" w:hanging="420"/>
      </w:pPr>
    </w:lvl>
    <w:lvl w:ilvl="6">
      <w:start w:val="1"/>
      <w:numFmt w:val="decimal"/>
      <w:lvlText w:val="%7."/>
      <w:lvlJc w:val="left"/>
      <w:pPr>
        <w:ind w:left="3359" w:hanging="420"/>
      </w:pPr>
    </w:lvl>
    <w:lvl w:ilvl="7">
      <w:start w:val="1"/>
      <w:numFmt w:val="lowerLetter"/>
      <w:lvlText w:val="%8)"/>
      <w:lvlJc w:val="left"/>
      <w:pPr>
        <w:ind w:left="3779" w:hanging="420"/>
      </w:pPr>
    </w:lvl>
    <w:lvl w:ilvl="8">
      <w:start w:val="1"/>
      <w:numFmt w:val="lowerRoman"/>
      <w:lvlText w:val="%9."/>
      <w:lvlJc w:val="right"/>
      <w:pPr>
        <w:ind w:left="4199" w:hanging="420"/>
      </w:pPr>
    </w:lvl>
  </w:abstractNum>
  <w:abstractNum w:abstractNumId="3" w15:restartNumberingAfterBreak="0">
    <w:nsid w:val="7B57DFD3"/>
    <w:multiLevelType w:val="singleLevel"/>
    <w:tmpl w:val="7B57DFD3"/>
    <w:lvl w:ilvl="0">
      <w:start w:val="1"/>
      <w:numFmt w:val="decimal"/>
      <w:lvlText w:val="%1."/>
      <w:lvlJc w:val="left"/>
      <w:pPr>
        <w:tabs>
          <w:tab w:val="left" w:pos="312"/>
        </w:tabs>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desbyc AUKG">
    <w15:presenceInfo w15:providerId="Windows Live" w15:userId="57d920b1228ec31e"/>
  </w15:person>
  <w15:person w15:author="Leslie xu">
    <w15:presenceInfo w15:providerId="AD" w15:userId="S::Leslie.xu@qintang.onmicrosoft.com::a7ba9a0d-1472-4168-9182-608c8a31f9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549"/>
    <w:rsid w:val="00006A72"/>
    <w:rsid w:val="00045953"/>
    <w:rsid w:val="000A39B0"/>
    <w:rsid w:val="00105EE0"/>
    <w:rsid w:val="00195967"/>
    <w:rsid w:val="001D01B9"/>
    <w:rsid w:val="001D2E90"/>
    <w:rsid w:val="001E5CFC"/>
    <w:rsid w:val="001F031A"/>
    <w:rsid w:val="001F6973"/>
    <w:rsid w:val="002078AD"/>
    <w:rsid w:val="00212A74"/>
    <w:rsid w:val="002148A6"/>
    <w:rsid w:val="00215BFF"/>
    <w:rsid w:val="002875AD"/>
    <w:rsid w:val="002A6D52"/>
    <w:rsid w:val="002B63B4"/>
    <w:rsid w:val="002C1A43"/>
    <w:rsid w:val="002D340A"/>
    <w:rsid w:val="00313A91"/>
    <w:rsid w:val="003306AB"/>
    <w:rsid w:val="003416AA"/>
    <w:rsid w:val="003945FD"/>
    <w:rsid w:val="003D0DC0"/>
    <w:rsid w:val="003E29C8"/>
    <w:rsid w:val="003F3975"/>
    <w:rsid w:val="00412152"/>
    <w:rsid w:val="004332ED"/>
    <w:rsid w:val="00492BC3"/>
    <w:rsid w:val="004E176F"/>
    <w:rsid w:val="004E2421"/>
    <w:rsid w:val="0051593B"/>
    <w:rsid w:val="005274E8"/>
    <w:rsid w:val="00551A94"/>
    <w:rsid w:val="005B03FC"/>
    <w:rsid w:val="005D2CF2"/>
    <w:rsid w:val="005D3D03"/>
    <w:rsid w:val="006129CC"/>
    <w:rsid w:val="00643E04"/>
    <w:rsid w:val="00717888"/>
    <w:rsid w:val="0076063C"/>
    <w:rsid w:val="007934B0"/>
    <w:rsid w:val="007B19AF"/>
    <w:rsid w:val="007C39B7"/>
    <w:rsid w:val="008013B9"/>
    <w:rsid w:val="008062BC"/>
    <w:rsid w:val="008570E2"/>
    <w:rsid w:val="00860FB6"/>
    <w:rsid w:val="008A1236"/>
    <w:rsid w:val="008D6FA5"/>
    <w:rsid w:val="00920718"/>
    <w:rsid w:val="00945D93"/>
    <w:rsid w:val="009518E5"/>
    <w:rsid w:val="00981A4A"/>
    <w:rsid w:val="00982239"/>
    <w:rsid w:val="009A0AE0"/>
    <w:rsid w:val="009B6EE8"/>
    <w:rsid w:val="00A37C7F"/>
    <w:rsid w:val="00A857AD"/>
    <w:rsid w:val="00A93FCB"/>
    <w:rsid w:val="00A9418F"/>
    <w:rsid w:val="00AA0E20"/>
    <w:rsid w:val="00AA6D9B"/>
    <w:rsid w:val="00B81739"/>
    <w:rsid w:val="00BA45D9"/>
    <w:rsid w:val="00BA6FAA"/>
    <w:rsid w:val="00BC7BEA"/>
    <w:rsid w:val="00BD6E29"/>
    <w:rsid w:val="00C03F25"/>
    <w:rsid w:val="00C041BC"/>
    <w:rsid w:val="00C11290"/>
    <w:rsid w:val="00C5421F"/>
    <w:rsid w:val="00C66149"/>
    <w:rsid w:val="00C93D58"/>
    <w:rsid w:val="00C977B7"/>
    <w:rsid w:val="00CB79D7"/>
    <w:rsid w:val="00CF103C"/>
    <w:rsid w:val="00CF2F3A"/>
    <w:rsid w:val="00D23549"/>
    <w:rsid w:val="00D31A99"/>
    <w:rsid w:val="00D54B0B"/>
    <w:rsid w:val="00D5744D"/>
    <w:rsid w:val="00D8583C"/>
    <w:rsid w:val="00DA06E8"/>
    <w:rsid w:val="00DB7E25"/>
    <w:rsid w:val="00DD733C"/>
    <w:rsid w:val="00DE4FF5"/>
    <w:rsid w:val="00DE6F7E"/>
    <w:rsid w:val="00DF6F14"/>
    <w:rsid w:val="00E41DC4"/>
    <w:rsid w:val="00E51533"/>
    <w:rsid w:val="00E73384"/>
    <w:rsid w:val="00E81FC2"/>
    <w:rsid w:val="00E900F6"/>
    <w:rsid w:val="00EA5763"/>
    <w:rsid w:val="00EB5E12"/>
    <w:rsid w:val="00F2230A"/>
    <w:rsid w:val="00F35FCC"/>
    <w:rsid w:val="00F52C04"/>
    <w:rsid w:val="00FF004D"/>
    <w:rsid w:val="0766516C"/>
    <w:rsid w:val="14785DAB"/>
    <w:rsid w:val="194D4C7C"/>
    <w:rsid w:val="252F62F2"/>
    <w:rsid w:val="277A7EC8"/>
    <w:rsid w:val="2D2A29F3"/>
    <w:rsid w:val="3B7D1510"/>
    <w:rsid w:val="3B8909E3"/>
    <w:rsid w:val="51721124"/>
    <w:rsid w:val="57475F53"/>
    <w:rsid w:val="579B748B"/>
    <w:rsid w:val="57AB660B"/>
    <w:rsid w:val="5ADA073F"/>
    <w:rsid w:val="79A16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49A3196"/>
  <w15:docId w15:val="{F40CE64C-9555-426B-9011-A42796AFF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40" w:lineRule="exact"/>
      <w:ind w:firstLineChars="200" w:firstLine="200"/>
      <w:jc w:val="both"/>
    </w:pPr>
    <w:rPr>
      <w:rFonts w:ascii="Times New Roman" w:eastAsia="仿宋" w:hAnsi="Times New Roman"/>
      <w:kern w:val="2"/>
      <w:sz w:val="28"/>
      <w:szCs w:val="22"/>
    </w:rPr>
  </w:style>
  <w:style w:type="paragraph" w:styleId="1">
    <w:name w:val="heading 1"/>
    <w:basedOn w:val="a"/>
    <w:next w:val="a"/>
    <w:link w:val="10"/>
    <w:uiPriority w:val="9"/>
    <w:qFormat/>
    <w:pPr>
      <w:numPr>
        <w:numId w:val="1"/>
      </w:numPr>
      <w:spacing w:beforeLines="50" w:before="50" w:afterLines="100" w:after="100" w:line="360" w:lineRule="auto"/>
      <w:ind w:left="0" w:firstLineChars="0" w:firstLine="0"/>
      <w:jc w:val="center"/>
      <w:outlineLvl w:val="0"/>
    </w:pPr>
    <w:rPr>
      <w:rFonts w:eastAsia="黑体"/>
      <w:b/>
      <w:bCs/>
      <w:kern w:val="44"/>
      <w:szCs w:val="44"/>
    </w:rPr>
  </w:style>
  <w:style w:type="paragraph" w:styleId="2">
    <w:name w:val="heading 2"/>
    <w:basedOn w:val="a"/>
    <w:next w:val="a"/>
    <w:link w:val="20"/>
    <w:uiPriority w:val="9"/>
    <w:unhideWhenUsed/>
    <w:qFormat/>
    <w:pPr>
      <w:numPr>
        <w:ilvl w:val="1"/>
        <w:numId w:val="1"/>
      </w:numPr>
      <w:spacing w:beforeLines="50" w:before="50" w:line="360" w:lineRule="auto"/>
      <w:ind w:left="0" w:firstLineChars="0" w:firstLine="0"/>
      <w:jc w:val="left"/>
      <w:outlineLvl w:val="1"/>
    </w:pPr>
    <w:rPr>
      <w:rFonts w:cstheme="majorBidi"/>
      <w:b/>
      <w:bCs/>
      <w:szCs w:val="32"/>
    </w:rPr>
  </w:style>
  <w:style w:type="paragraph" w:styleId="3">
    <w:name w:val="heading 3"/>
    <w:basedOn w:val="a"/>
    <w:next w:val="a"/>
    <w:link w:val="30"/>
    <w:uiPriority w:val="9"/>
    <w:unhideWhenUsed/>
    <w:qFormat/>
    <w:pPr>
      <w:keepNext/>
      <w:keepLines/>
      <w:numPr>
        <w:ilvl w:val="2"/>
        <w:numId w:val="1"/>
      </w:numPr>
      <w:spacing w:beforeLines="50" w:before="50" w:line="360" w:lineRule="auto"/>
      <w:ind w:left="0" w:firstLineChars="0" w:firstLine="0"/>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ind w:firstLineChars="0" w:firstLine="0"/>
      <w:jc w:val="center"/>
    </w:pPr>
    <w:rPr>
      <w:rFonts w:eastAsia="宋体" w:cstheme="majorBidi"/>
      <w:sz w:val="21"/>
      <w:szCs w:val="20"/>
    </w:rPr>
  </w:style>
  <w:style w:type="paragraph" w:styleId="a4">
    <w:name w:val="annotation text"/>
    <w:basedOn w:val="a"/>
    <w:uiPriority w:val="99"/>
    <w:semiHidden/>
    <w:unhideWhenUsed/>
    <w:pPr>
      <w:jc w:val="left"/>
    </w:pPr>
  </w:style>
  <w:style w:type="paragraph" w:styleId="TOC3">
    <w:name w:val="toc 3"/>
    <w:basedOn w:val="a"/>
    <w:next w:val="a"/>
    <w:uiPriority w:val="39"/>
    <w:unhideWhenUsed/>
    <w:qFormat/>
    <w:pPr>
      <w:spacing w:line="360" w:lineRule="auto"/>
      <w:ind w:leftChars="200" w:left="200" w:firstLineChars="0" w:firstLine="0"/>
    </w:pPr>
    <w:rPr>
      <w:sz w:val="24"/>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line="360" w:lineRule="auto"/>
      <w:ind w:firstLineChars="0" w:firstLine="0"/>
    </w:pPr>
    <w:rPr>
      <w:sz w:val="24"/>
    </w:rPr>
  </w:style>
  <w:style w:type="paragraph" w:styleId="TOC2">
    <w:name w:val="toc 2"/>
    <w:basedOn w:val="a"/>
    <w:next w:val="a"/>
    <w:uiPriority w:val="39"/>
    <w:unhideWhenUsed/>
    <w:qFormat/>
    <w:pPr>
      <w:spacing w:line="360" w:lineRule="auto"/>
      <w:ind w:leftChars="100" w:left="100" w:firstLineChars="0" w:firstLine="0"/>
    </w:pPr>
    <w:rPr>
      <w:sz w:val="24"/>
    </w:rPr>
  </w:style>
  <w:style w:type="character" w:styleId="a9">
    <w:name w:val="Hyperlink"/>
    <w:basedOn w:val="a0"/>
    <w:uiPriority w:val="99"/>
    <w:unhideWhenUsed/>
    <w:rPr>
      <w:color w:val="0563C1" w:themeColor="hyperlink"/>
      <w:u w:val="single"/>
    </w:rPr>
  </w:style>
  <w:style w:type="character" w:customStyle="1" w:styleId="10">
    <w:name w:val="标题 1 字符"/>
    <w:basedOn w:val="a0"/>
    <w:link w:val="1"/>
    <w:uiPriority w:val="9"/>
    <w:rPr>
      <w:rFonts w:ascii="Times New Roman" w:eastAsia="黑体" w:hAnsi="Times New Roman"/>
      <w:b/>
      <w:bCs/>
      <w:kern w:val="44"/>
      <w:sz w:val="28"/>
      <w:szCs w:val="44"/>
    </w:rPr>
  </w:style>
  <w:style w:type="paragraph" w:styleId="aa">
    <w:name w:val="List Paragraph"/>
    <w:basedOn w:val="a"/>
    <w:uiPriority w:val="34"/>
    <w:qFormat/>
    <w:pPr>
      <w:ind w:firstLine="420"/>
    </w:p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paragraph" w:styleId="ab">
    <w:name w:val="No Spacing"/>
    <w:uiPriority w:val="1"/>
    <w:qFormat/>
    <w:pPr>
      <w:widowControl w:val="0"/>
      <w:jc w:val="center"/>
    </w:pPr>
    <w:rPr>
      <w:kern w:val="2"/>
      <w:sz w:val="21"/>
      <w:szCs w:val="22"/>
    </w:rPr>
  </w:style>
  <w:style w:type="character" w:customStyle="1" w:styleId="20">
    <w:name w:val="标题 2 字符"/>
    <w:basedOn w:val="a0"/>
    <w:link w:val="2"/>
    <w:uiPriority w:val="9"/>
    <w:rPr>
      <w:rFonts w:ascii="Times New Roman" w:eastAsia="仿宋" w:hAnsi="Times New Roman" w:cstheme="majorBidi"/>
      <w:b/>
      <w:bCs/>
      <w:sz w:val="28"/>
      <w:szCs w:val="32"/>
    </w:rPr>
  </w:style>
  <w:style w:type="character" w:customStyle="1" w:styleId="30">
    <w:name w:val="标题 3 字符"/>
    <w:basedOn w:val="a0"/>
    <w:link w:val="3"/>
    <w:uiPriority w:val="9"/>
    <w:rPr>
      <w:rFonts w:ascii="Times New Roman" w:eastAsia="仿宋" w:hAnsi="Times New Roman"/>
      <w:b/>
      <w:bCs/>
      <w:sz w:val="28"/>
      <w:szCs w:val="32"/>
    </w:rPr>
  </w:style>
  <w:style w:type="character" w:styleId="ac">
    <w:name w:val="annotation reference"/>
    <w:basedOn w:val="a0"/>
    <w:uiPriority w:val="99"/>
    <w:semiHidden/>
    <w:unhideWhenUsed/>
    <w:rPr>
      <w:sz w:val="21"/>
      <w:szCs w:val="21"/>
    </w:rPr>
  </w:style>
  <w:style w:type="paragraph" w:styleId="ad">
    <w:name w:val="Revision"/>
    <w:hidden/>
    <w:uiPriority w:val="99"/>
    <w:semiHidden/>
    <w:rsid w:val="005D3D03"/>
    <w:rPr>
      <w:rFonts w:ascii="Times New Roman" w:eastAsia="仿宋" w:hAnsi="Times New Roman"/>
      <w:kern w:val="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11/relationships/commentsExtended" Target="commentsExtended.xml"/><Relationship Id="rId26" Type="http://schemas.openxmlformats.org/officeDocument/2006/relationships/image" Target="media/image7.png"/><Relationship Id="rId39" Type="http://schemas.openxmlformats.org/officeDocument/2006/relationships/header" Target="header6.xm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header" Target="header7.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footer" Target="footer4.xml"/><Relationship Id="rId45"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eader" Target="header1.xml"/><Relationship Id="rId19" Type="http://schemas.microsoft.com/office/2016/09/relationships/commentsIds" Target="commentsIds.xml"/><Relationship Id="rId31" Type="http://schemas.openxmlformats.org/officeDocument/2006/relationships/image" Target="media/image12.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footer" Target="footer6.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comments" Target="comments.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eader" Target="header5.xml"/><Relationship Id="rId46" Type="http://schemas.openxmlformats.org/officeDocument/2006/relationships/theme" Target="theme/theme1.xml"/><Relationship Id="rId20" Type="http://schemas.microsoft.com/office/2018/08/relationships/commentsExtensible" Target="commentsExtensible.xml"/><Relationship Id="rId41"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BD11CF-2100-4128-BD2F-E8B622135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27</Pages>
  <Words>1646</Words>
  <Characters>9383</Characters>
  <Application>Microsoft Office Word</Application>
  <DocSecurity>0</DocSecurity>
  <Lines>78</Lines>
  <Paragraphs>22</Paragraphs>
  <ScaleCrop>false</ScaleCrop>
  <Company/>
  <LinksUpToDate>false</LinksUpToDate>
  <CharactersWithSpaces>11007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codesbyc AUKG</dc:creator>
  <cp:lastModifiedBy>Leslie xu</cp:lastModifiedBy>
  <cp:revision>4</cp:revision>
  <dcterms:created xsi:type="dcterms:W3CDTF">2022-03-15T07:13:00Z</dcterms:created>
  <dcterms:modified xsi:type="dcterms:W3CDTF">2022-04-02T23:22:00Z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